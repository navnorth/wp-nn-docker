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4C009" w14:textId="77777777" w:rsidR="00B56D4A" w:rsidRDefault="00B56D4A" w:rsidP="00B56D4A"/>
    <w:p w14:paraId="7077F3A1" w14:textId="633E5A07" w:rsidR="00B56D4A" w:rsidRPr="00B56D4A" w:rsidRDefault="00B56D4A" w:rsidP="00B56D4A">
      <w:pPr>
        <w:pStyle w:val="Heading1"/>
        <w:jc w:val="center"/>
        <w:rPr>
          <w:sz w:val="44"/>
          <w:szCs w:val="44"/>
        </w:rPr>
      </w:pPr>
      <w:r w:rsidRPr="00B56D4A">
        <w:rPr>
          <w:sz w:val="44"/>
          <w:szCs w:val="44"/>
        </w:rPr>
        <w:t>Learning Technology Effectiveness</w:t>
      </w:r>
    </w:p>
    <w:p w14:paraId="58F34817" w14:textId="77777777" w:rsidR="00522295" w:rsidRDefault="00522295" w:rsidP="00522295">
      <w:pPr>
        <w:spacing w:line="320" w:lineRule="atLeast"/>
      </w:pPr>
    </w:p>
    <w:p w14:paraId="08217240" w14:textId="77777777" w:rsidR="00522295" w:rsidRDefault="00522295" w:rsidP="00522295">
      <w:pPr>
        <w:spacing w:line="320" w:lineRule="atLeast"/>
      </w:pPr>
    </w:p>
    <w:p w14:paraId="0628B734" w14:textId="77777777" w:rsidR="00522295" w:rsidRDefault="00522295" w:rsidP="00522295">
      <w:pPr>
        <w:spacing w:line="320" w:lineRule="atLeast"/>
      </w:pPr>
    </w:p>
    <w:p w14:paraId="518AC179" w14:textId="77777777" w:rsidR="00B56D4A" w:rsidRDefault="00B56D4A" w:rsidP="00522295">
      <w:pPr>
        <w:spacing w:line="320" w:lineRule="atLeast"/>
      </w:pPr>
    </w:p>
    <w:p w14:paraId="532D156C" w14:textId="77777777" w:rsidR="00B56D4A" w:rsidRDefault="00B56D4A" w:rsidP="00522295">
      <w:pPr>
        <w:spacing w:line="320" w:lineRule="atLeast"/>
      </w:pPr>
    </w:p>
    <w:p w14:paraId="039BC19B" w14:textId="77777777" w:rsidR="00B56D4A" w:rsidRDefault="00B56D4A" w:rsidP="00522295">
      <w:pPr>
        <w:spacing w:line="320" w:lineRule="atLeast"/>
      </w:pPr>
    </w:p>
    <w:p w14:paraId="095F03F8" w14:textId="77777777" w:rsidR="00B56D4A" w:rsidRDefault="00B56D4A" w:rsidP="00522295">
      <w:pPr>
        <w:spacing w:line="320" w:lineRule="atLeast"/>
      </w:pPr>
    </w:p>
    <w:p w14:paraId="1D27FE76" w14:textId="77777777" w:rsidR="00B56D4A" w:rsidRDefault="00B56D4A" w:rsidP="00522295">
      <w:pPr>
        <w:spacing w:line="320" w:lineRule="atLeast"/>
      </w:pPr>
    </w:p>
    <w:p w14:paraId="2259C5A4" w14:textId="77777777" w:rsidR="00B56D4A" w:rsidRDefault="00B56D4A" w:rsidP="00522295">
      <w:pPr>
        <w:spacing w:line="320" w:lineRule="atLeast"/>
      </w:pPr>
    </w:p>
    <w:p w14:paraId="68FFF712" w14:textId="77777777" w:rsidR="00B56D4A" w:rsidRDefault="00B56D4A" w:rsidP="00522295">
      <w:pPr>
        <w:spacing w:line="320" w:lineRule="atLeast"/>
      </w:pPr>
    </w:p>
    <w:p w14:paraId="3EB66D38" w14:textId="77777777" w:rsidR="00B56D4A" w:rsidRDefault="00B56D4A" w:rsidP="00522295">
      <w:pPr>
        <w:spacing w:line="320" w:lineRule="atLeast"/>
      </w:pPr>
    </w:p>
    <w:p w14:paraId="7788C499" w14:textId="77777777" w:rsidR="00B56D4A" w:rsidRDefault="00B56D4A" w:rsidP="00522295">
      <w:pPr>
        <w:spacing w:line="320" w:lineRule="atLeast"/>
      </w:pPr>
    </w:p>
    <w:p w14:paraId="6308F0F9" w14:textId="77777777" w:rsidR="00522295" w:rsidRDefault="00522295" w:rsidP="00522295">
      <w:pPr>
        <w:spacing w:line="320" w:lineRule="atLeast"/>
      </w:pPr>
    </w:p>
    <w:p w14:paraId="1A5BF5AD" w14:textId="1E36455A" w:rsidR="005974C6" w:rsidRPr="00522295" w:rsidRDefault="00B01286" w:rsidP="00522295">
      <w:pPr>
        <w:spacing w:line="320" w:lineRule="atLeast"/>
      </w:pPr>
      <w:r>
        <w:t>June 30</w:t>
      </w:r>
      <w:r w:rsidR="000D4236" w:rsidRPr="00522295">
        <w:t xml:space="preserve">, 2014 </w:t>
      </w:r>
    </w:p>
    <w:p w14:paraId="00B9B203" w14:textId="77777777" w:rsidR="000D4236" w:rsidRDefault="000D4236" w:rsidP="001B3844">
      <w:pPr>
        <w:pStyle w:val="BodyText"/>
        <w:jc w:val="center"/>
        <w:rPr>
          <w:i/>
        </w:rPr>
      </w:pPr>
    </w:p>
    <w:p w14:paraId="6B78CEC5" w14:textId="77777777" w:rsidR="004D0A5D" w:rsidRDefault="004D0A5D" w:rsidP="004D0A5D">
      <w:pPr>
        <w:spacing w:line="320" w:lineRule="atLeast"/>
      </w:pPr>
      <w:r>
        <w:t>U.S. Department of Education</w:t>
      </w:r>
    </w:p>
    <w:p w14:paraId="14A13D80" w14:textId="77777777" w:rsidR="004D0A5D" w:rsidRDefault="004D0A5D" w:rsidP="004D0A5D">
      <w:pPr>
        <w:spacing w:line="320" w:lineRule="atLeast"/>
      </w:pPr>
      <w:r>
        <w:t>Office of Education Technology</w:t>
      </w:r>
    </w:p>
    <w:p w14:paraId="08C11A91" w14:textId="77777777" w:rsidR="004D0A5D" w:rsidRDefault="004D0A5D" w:rsidP="004D0A5D">
      <w:pPr>
        <w:spacing w:line="320" w:lineRule="atLeast"/>
      </w:pPr>
    </w:p>
    <w:p w14:paraId="7FAD68DA" w14:textId="77777777" w:rsidR="000D4236" w:rsidRDefault="000D4236" w:rsidP="001B3844">
      <w:pPr>
        <w:pStyle w:val="BodyText"/>
        <w:jc w:val="center"/>
        <w:rPr>
          <w:i/>
        </w:rPr>
      </w:pPr>
    </w:p>
    <w:p w14:paraId="3A9C7306" w14:textId="77777777" w:rsidR="000D4236" w:rsidRDefault="000D4236" w:rsidP="001B3844">
      <w:pPr>
        <w:pStyle w:val="BodyText"/>
        <w:jc w:val="center"/>
        <w:rPr>
          <w:i/>
        </w:rPr>
      </w:pPr>
    </w:p>
    <w:p w14:paraId="1EF58286" w14:textId="77777777" w:rsidR="000D4236" w:rsidRDefault="000D4236" w:rsidP="001B3844">
      <w:pPr>
        <w:pStyle w:val="BodyText"/>
        <w:jc w:val="center"/>
        <w:rPr>
          <w:i/>
        </w:rPr>
      </w:pPr>
    </w:p>
    <w:p w14:paraId="1A5F4353" w14:textId="77777777" w:rsidR="00225645" w:rsidRDefault="00225645">
      <w:pPr>
        <w:spacing w:after="0"/>
        <w:rPr>
          <w:rFonts w:ascii="Arial" w:eastAsia="MS Mincho" w:hAnsi="Arial"/>
          <w:bCs/>
          <w:color w:val="365F91" w:themeColor="accent1" w:themeShade="BF"/>
          <w:sz w:val="32"/>
        </w:rPr>
      </w:pPr>
      <w:r>
        <w:br w:type="page"/>
      </w:r>
    </w:p>
    <w:p w14:paraId="0499695D" w14:textId="51252DEA" w:rsidR="000D4236" w:rsidRDefault="000D4236" w:rsidP="000D4236">
      <w:pPr>
        <w:pStyle w:val="Heading1"/>
      </w:pPr>
      <w:r>
        <w:lastRenderedPageBreak/>
        <w:t>Acknowledgments</w:t>
      </w:r>
    </w:p>
    <w:p w14:paraId="1C959389" w14:textId="0DA11E47" w:rsidR="000D4236" w:rsidRPr="00522295" w:rsidRDefault="000D4236" w:rsidP="00522295">
      <w:pPr>
        <w:pStyle w:val="body0"/>
        <w:rPr>
          <w:rFonts w:ascii="Times New Roman" w:hAnsi="Times New Roman" w:cs="Times New Roman"/>
          <w:sz w:val="24"/>
          <w:szCs w:val="24"/>
        </w:rPr>
      </w:pPr>
      <w:r w:rsidRPr="00522295">
        <w:rPr>
          <w:rFonts w:ascii="Times New Roman" w:hAnsi="Times New Roman" w:cs="Times New Roman"/>
          <w:sz w:val="24"/>
          <w:szCs w:val="24"/>
        </w:rPr>
        <w:t>This report was developed under t</w:t>
      </w:r>
      <w:r w:rsidR="00225645">
        <w:rPr>
          <w:rFonts w:ascii="Times New Roman" w:hAnsi="Times New Roman" w:cs="Times New Roman"/>
          <w:sz w:val="24"/>
          <w:szCs w:val="24"/>
        </w:rPr>
        <w:t xml:space="preserve">he guidance of Richard Culatta and </w:t>
      </w:r>
      <w:r w:rsidRPr="00522295">
        <w:rPr>
          <w:rFonts w:ascii="Times New Roman" w:hAnsi="Times New Roman" w:cs="Times New Roman"/>
          <w:sz w:val="24"/>
          <w:szCs w:val="24"/>
        </w:rPr>
        <w:t>Be</w:t>
      </w:r>
      <w:r w:rsidR="00225645">
        <w:rPr>
          <w:rFonts w:ascii="Times New Roman" w:hAnsi="Times New Roman" w:cs="Times New Roman"/>
          <w:sz w:val="24"/>
          <w:szCs w:val="24"/>
        </w:rPr>
        <w:t>rnadette Adams</w:t>
      </w:r>
      <w:r w:rsidRPr="00522295">
        <w:rPr>
          <w:rFonts w:ascii="Times New Roman" w:hAnsi="Times New Roman" w:cs="Times New Roman"/>
          <w:sz w:val="24"/>
          <w:szCs w:val="24"/>
        </w:rPr>
        <w:t xml:space="preserve"> of the U.S. Department of Education, Office of Educational Technology.</w:t>
      </w:r>
    </w:p>
    <w:p w14:paraId="58F07254" w14:textId="678196D0" w:rsidR="00522295" w:rsidRPr="00522295" w:rsidRDefault="00522295" w:rsidP="00522295">
      <w:pPr>
        <w:pStyle w:val="body0"/>
        <w:rPr>
          <w:rFonts w:ascii="Times New Roman" w:hAnsi="Times New Roman" w:cs="Times New Roman"/>
          <w:sz w:val="24"/>
          <w:szCs w:val="24"/>
        </w:rPr>
      </w:pPr>
      <w:r w:rsidRPr="00522295">
        <w:rPr>
          <w:rFonts w:ascii="Times New Roman" w:hAnsi="Times New Roman" w:cs="Times New Roman"/>
          <w:sz w:val="24"/>
          <w:szCs w:val="24"/>
        </w:rPr>
        <w:t>Linda Shear of SRI International led report development and drafting. Ba</w:t>
      </w:r>
      <w:r w:rsidR="00007655">
        <w:rPr>
          <w:rFonts w:ascii="Times New Roman" w:hAnsi="Times New Roman" w:cs="Times New Roman"/>
          <w:sz w:val="24"/>
          <w:szCs w:val="24"/>
        </w:rPr>
        <w:t>rbara Means contributed writing</w:t>
      </w:r>
      <w:r w:rsidRPr="00522295">
        <w:rPr>
          <w:rFonts w:ascii="Times New Roman" w:hAnsi="Times New Roman" w:cs="Times New Roman"/>
          <w:sz w:val="24"/>
          <w:szCs w:val="24"/>
        </w:rPr>
        <w:t xml:space="preserve"> and insightful feedback on drafts. </w:t>
      </w:r>
      <w:r w:rsidR="00283E4B" w:rsidRPr="00283E4B">
        <w:rPr>
          <w:rFonts w:ascii="Times New Roman" w:hAnsi="Times New Roman" w:cs="Times New Roman"/>
          <w:sz w:val="24"/>
          <w:szCs w:val="24"/>
        </w:rPr>
        <w:t xml:space="preserve">Jeremy </w:t>
      </w:r>
      <w:proofErr w:type="spellStart"/>
      <w:r w:rsidR="00283E4B" w:rsidRPr="00283E4B">
        <w:rPr>
          <w:rFonts w:ascii="Times New Roman" w:hAnsi="Times New Roman" w:cs="Times New Roman"/>
          <w:sz w:val="24"/>
          <w:szCs w:val="24"/>
        </w:rPr>
        <w:t>Roschelle</w:t>
      </w:r>
      <w:proofErr w:type="spellEnd"/>
      <w:r w:rsidR="00283E4B" w:rsidRPr="00283E4B">
        <w:rPr>
          <w:rFonts w:ascii="Times New Roman" w:hAnsi="Times New Roman" w:cs="Times New Roman"/>
          <w:sz w:val="24"/>
          <w:szCs w:val="24"/>
        </w:rPr>
        <w:t xml:space="preserve"> contributed to the early shaping and content of this report, and Marie </w:t>
      </w:r>
      <w:proofErr w:type="spellStart"/>
      <w:r w:rsidR="00283E4B" w:rsidRPr="00283E4B">
        <w:rPr>
          <w:rFonts w:ascii="Times New Roman" w:hAnsi="Times New Roman" w:cs="Times New Roman"/>
          <w:sz w:val="24"/>
          <w:szCs w:val="24"/>
        </w:rPr>
        <w:t>Bienkowski</w:t>
      </w:r>
      <w:proofErr w:type="spellEnd"/>
      <w:r w:rsidR="00283E4B" w:rsidRPr="00283E4B">
        <w:rPr>
          <w:rFonts w:ascii="Times New Roman" w:hAnsi="Times New Roman" w:cs="Times New Roman"/>
          <w:sz w:val="24"/>
          <w:szCs w:val="24"/>
        </w:rPr>
        <w:t xml:space="preserve"> contributed additional feedback and references. </w:t>
      </w:r>
      <w:r w:rsidRPr="00522295">
        <w:rPr>
          <w:rFonts w:ascii="Times New Roman" w:hAnsi="Times New Roman" w:cs="Times New Roman"/>
          <w:sz w:val="24"/>
          <w:szCs w:val="24"/>
        </w:rPr>
        <w:t xml:space="preserve">Cynthia </w:t>
      </w:r>
      <w:proofErr w:type="spellStart"/>
      <w:r w:rsidRPr="00522295">
        <w:rPr>
          <w:rFonts w:ascii="Times New Roman" w:hAnsi="Times New Roman" w:cs="Times New Roman"/>
          <w:sz w:val="24"/>
          <w:szCs w:val="24"/>
        </w:rPr>
        <w:t>D’Angelo</w:t>
      </w:r>
      <w:proofErr w:type="spellEnd"/>
      <w:r w:rsidRPr="00522295">
        <w:rPr>
          <w:rFonts w:ascii="Times New Roman" w:hAnsi="Times New Roman" w:cs="Times New Roman"/>
          <w:sz w:val="24"/>
          <w:szCs w:val="24"/>
        </w:rPr>
        <w:t xml:space="preserve"> of SRI International and Douglas Clark of Vanderbilt University provided valuable information on learning games and simulations. Sarah Gerard provided research assistance and Brenda Waller provided administrative assistance. The report was edited by Mimi Campbell and Laurie Fox. Kate Borelli produced graphics and layout. </w:t>
      </w:r>
    </w:p>
    <w:p w14:paraId="6EEEBB82" w14:textId="77777777" w:rsidR="000D4236" w:rsidRPr="00522295" w:rsidRDefault="000D4236" w:rsidP="001B3844">
      <w:pPr>
        <w:pStyle w:val="BodyText"/>
        <w:jc w:val="center"/>
        <w:rPr>
          <w:i/>
        </w:rPr>
      </w:pPr>
    </w:p>
    <w:p w14:paraId="69116B4D" w14:textId="77777777" w:rsidR="00522295" w:rsidRDefault="00522295" w:rsidP="001B3844">
      <w:pPr>
        <w:pStyle w:val="BodyText"/>
        <w:jc w:val="center"/>
        <w:rPr>
          <w:i/>
        </w:rPr>
      </w:pPr>
    </w:p>
    <w:p w14:paraId="5C4E69EC" w14:textId="77777777" w:rsidR="00522295" w:rsidRDefault="00522295" w:rsidP="001B3844">
      <w:pPr>
        <w:pStyle w:val="BodyText"/>
        <w:jc w:val="center"/>
        <w:rPr>
          <w:i/>
        </w:rPr>
      </w:pPr>
    </w:p>
    <w:p w14:paraId="474273BA" w14:textId="77777777" w:rsidR="00522295" w:rsidRDefault="00522295" w:rsidP="001B3844">
      <w:pPr>
        <w:pStyle w:val="BodyText"/>
        <w:jc w:val="center"/>
        <w:rPr>
          <w:i/>
        </w:rPr>
      </w:pPr>
    </w:p>
    <w:p w14:paraId="5B5E7D1C" w14:textId="77777777" w:rsidR="00522295" w:rsidRDefault="00522295" w:rsidP="001B3844">
      <w:pPr>
        <w:pStyle w:val="BodyText"/>
        <w:jc w:val="center"/>
        <w:rPr>
          <w:i/>
        </w:rPr>
      </w:pPr>
    </w:p>
    <w:p w14:paraId="52F29382" w14:textId="77777777" w:rsidR="00522295" w:rsidRDefault="00522295" w:rsidP="001B3844">
      <w:pPr>
        <w:pStyle w:val="BodyText"/>
        <w:jc w:val="center"/>
        <w:rPr>
          <w:i/>
        </w:rPr>
      </w:pPr>
    </w:p>
    <w:p w14:paraId="7614E304" w14:textId="77777777" w:rsidR="00CD5D06" w:rsidRDefault="00CD5D06" w:rsidP="001B3844">
      <w:pPr>
        <w:pStyle w:val="BodyText"/>
        <w:jc w:val="center"/>
        <w:rPr>
          <w:i/>
        </w:rPr>
      </w:pPr>
    </w:p>
    <w:p w14:paraId="1A5608F1" w14:textId="77777777" w:rsidR="00CD5D06" w:rsidRDefault="00CD5D06" w:rsidP="001B3844">
      <w:pPr>
        <w:pStyle w:val="BodyText"/>
        <w:jc w:val="center"/>
        <w:rPr>
          <w:i/>
        </w:rPr>
      </w:pPr>
    </w:p>
    <w:p w14:paraId="71A1BC05" w14:textId="77777777" w:rsidR="00CD5D06" w:rsidRDefault="00CD5D06" w:rsidP="001B3844">
      <w:pPr>
        <w:pStyle w:val="BodyText"/>
        <w:jc w:val="center"/>
        <w:rPr>
          <w:i/>
        </w:rPr>
      </w:pPr>
    </w:p>
    <w:p w14:paraId="6A10BA79" w14:textId="77777777" w:rsidR="00B56D4A" w:rsidRDefault="00B56D4A" w:rsidP="001B3844">
      <w:pPr>
        <w:pStyle w:val="BodyText"/>
        <w:jc w:val="center"/>
        <w:rPr>
          <w:i/>
        </w:rPr>
      </w:pPr>
    </w:p>
    <w:p w14:paraId="1ECE9E6F" w14:textId="77777777" w:rsidR="00B56D4A" w:rsidRDefault="00B56D4A" w:rsidP="001B3844">
      <w:pPr>
        <w:pStyle w:val="BodyText"/>
        <w:jc w:val="center"/>
        <w:rPr>
          <w:i/>
        </w:rPr>
      </w:pPr>
    </w:p>
    <w:p w14:paraId="77A0C011" w14:textId="77777777" w:rsidR="00B56D4A" w:rsidRDefault="00B56D4A" w:rsidP="001B3844">
      <w:pPr>
        <w:pStyle w:val="BodyText"/>
        <w:jc w:val="center"/>
        <w:rPr>
          <w:i/>
        </w:rPr>
      </w:pPr>
    </w:p>
    <w:p w14:paraId="64B70E0A" w14:textId="77777777" w:rsidR="00CD5D06" w:rsidRDefault="00CD5D06" w:rsidP="001B3844">
      <w:pPr>
        <w:pStyle w:val="BodyText"/>
        <w:jc w:val="center"/>
        <w:rPr>
          <w:i/>
        </w:rPr>
      </w:pPr>
    </w:p>
    <w:p w14:paraId="3F11B120" w14:textId="77777777" w:rsidR="00522295" w:rsidRPr="00F415AB" w:rsidRDefault="00522295" w:rsidP="001B3844">
      <w:pPr>
        <w:pStyle w:val="BodyText"/>
        <w:jc w:val="center"/>
        <w:rPr>
          <w:i/>
        </w:rPr>
      </w:pPr>
    </w:p>
    <w:p w14:paraId="54ECAEF6" w14:textId="77777777" w:rsidR="00192984" w:rsidRDefault="0036438F" w:rsidP="00B3086E">
      <w:pPr>
        <w:pStyle w:val="Heading1"/>
      </w:pPr>
      <w:r>
        <w:lastRenderedPageBreak/>
        <w:t xml:space="preserve">1. </w:t>
      </w:r>
      <w:r w:rsidR="00A26231">
        <w:t xml:space="preserve">Introduction </w:t>
      </w:r>
    </w:p>
    <w:p w14:paraId="1700E74A" w14:textId="77777777" w:rsidR="001A5ACD" w:rsidRDefault="00695EE1" w:rsidP="00696B75">
      <w:pPr>
        <w:pStyle w:val="Body"/>
      </w:pPr>
      <w:r>
        <w:t>Student a</w:t>
      </w:r>
      <w:r w:rsidR="00192984">
        <w:t xml:space="preserve">ccess to technology is no longer a privilege: </w:t>
      </w:r>
      <w:r>
        <w:t xml:space="preserve">it is a prerequisite for </w:t>
      </w:r>
      <w:r w:rsidR="00BC1038">
        <w:t>full participation</w:t>
      </w:r>
      <w:r w:rsidR="00192984">
        <w:t xml:space="preserve"> </w:t>
      </w:r>
      <w:r w:rsidR="009A4C27">
        <w:t>in</w:t>
      </w:r>
      <w:r w:rsidR="00192984">
        <w:t xml:space="preserve"> </w:t>
      </w:r>
      <w:r w:rsidR="009A4C27">
        <w:t>high-quality education</w:t>
      </w:r>
      <w:r w:rsidR="00192984">
        <w:t xml:space="preserve"> opportunities</w:t>
      </w:r>
      <w:r>
        <w:t xml:space="preserve">. </w:t>
      </w:r>
      <w:r w:rsidR="00462DFF">
        <w:t xml:space="preserve">Increasingly, </w:t>
      </w:r>
      <w:r w:rsidR="00BC1038">
        <w:t>important</w:t>
      </w:r>
      <w:r>
        <w:t xml:space="preserve"> learning resources used by students and teachers are </w:t>
      </w:r>
      <w:r w:rsidR="009A4C27">
        <w:t>digital</w:t>
      </w:r>
      <w:r w:rsidR="00F415AB">
        <w:t>,</w:t>
      </w:r>
      <w:r w:rsidR="001A5ACD">
        <w:t xml:space="preserve"> making a</w:t>
      </w:r>
      <w:r w:rsidR="009A4C27">
        <w:t xml:space="preserve">ccess to the Internet as basic as access to a library. </w:t>
      </w:r>
      <w:r w:rsidR="0047065F">
        <w:t>Technology a</w:t>
      </w:r>
      <w:r w:rsidR="00C23344">
        <w:t xml:space="preserve">ccess </w:t>
      </w:r>
      <w:r w:rsidR="00F415AB">
        <w:t xml:space="preserve">also </w:t>
      </w:r>
      <w:r w:rsidR="004E1E97">
        <w:t xml:space="preserve">enables students </w:t>
      </w:r>
      <w:r w:rsidR="000B3781">
        <w:t xml:space="preserve">to </w:t>
      </w:r>
      <w:r w:rsidR="00C23344">
        <w:t xml:space="preserve">find and enroll in educational opportunities, such as summer enrichment programs and college scholarship programs, </w:t>
      </w:r>
      <w:r w:rsidR="000B3781">
        <w:t>and is</w:t>
      </w:r>
      <w:r w:rsidR="004E1E97">
        <w:t xml:space="preserve"> </w:t>
      </w:r>
      <w:r w:rsidR="000B3781">
        <w:t>increasingly fundamental for</w:t>
      </w:r>
      <w:r w:rsidR="00C933B6">
        <w:t xml:space="preserve"> participation in</w:t>
      </w:r>
      <w:r w:rsidR="00C23344">
        <w:t xml:space="preserve"> college itself. </w:t>
      </w:r>
    </w:p>
    <w:p w14:paraId="18B5C625" w14:textId="77777777" w:rsidR="00C23344" w:rsidRDefault="00E43C15" w:rsidP="00696B75">
      <w:pPr>
        <w:pStyle w:val="Body"/>
      </w:pPr>
      <w:r>
        <w:t>Modern</w:t>
      </w:r>
      <w:r w:rsidR="00462DFF">
        <w:t xml:space="preserve"> technology tools </w:t>
      </w:r>
      <w:r w:rsidR="0047065F">
        <w:t xml:space="preserve">that </w:t>
      </w:r>
      <w:r w:rsidR="00F415AB">
        <w:t>enabl</w:t>
      </w:r>
      <w:r w:rsidR="0047065F">
        <w:t>e</w:t>
      </w:r>
      <w:r w:rsidR="00F415AB">
        <w:t xml:space="preserve"> design, media production, self-expression, research, analysis, communication, collaboration</w:t>
      </w:r>
      <w:r w:rsidR="000446B3">
        <w:t>,</w:t>
      </w:r>
      <w:r w:rsidR="00F415AB">
        <w:t xml:space="preserve"> and computer programming </w:t>
      </w:r>
      <w:r w:rsidR="00446D7F">
        <w:t xml:space="preserve">are </w:t>
      </w:r>
      <w:r w:rsidR="00F415AB">
        <w:t>commonplace in various professions and</w:t>
      </w:r>
      <w:r w:rsidR="00462DFF">
        <w:t xml:space="preserve"> disciplines</w:t>
      </w:r>
      <w:r w:rsidR="000446B3">
        <w:t>,</w:t>
      </w:r>
      <w:r w:rsidR="00462DFF">
        <w:t xml:space="preserve"> </w:t>
      </w:r>
      <w:r>
        <w:t xml:space="preserve">and facility with these tools </w:t>
      </w:r>
      <w:r w:rsidR="00462DFF">
        <w:t xml:space="preserve">is an essential part of becoming ready for college and careers. </w:t>
      </w:r>
      <w:r w:rsidR="00760A02">
        <w:t>I</w:t>
      </w:r>
      <w:r w:rsidR="00F415AB">
        <w:t>nteracting with digital learning environments that support the development of deeper learning skills such as problem solving, critical thinking</w:t>
      </w:r>
      <w:r w:rsidR="00760A02">
        <w:t>,</w:t>
      </w:r>
      <w:r w:rsidR="00F415AB">
        <w:t xml:space="preserve"> and inquiry</w:t>
      </w:r>
      <w:r w:rsidR="00760A02">
        <w:t xml:space="preserve"> is also crucial</w:t>
      </w:r>
      <w:r w:rsidR="00F415AB">
        <w:t xml:space="preserve">. </w:t>
      </w:r>
      <w:r w:rsidR="00446D7F">
        <w:t>Furthermore,</w:t>
      </w:r>
      <w:r w:rsidR="00F415AB">
        <w:t xml:space="preserve"> goals for improved educational achievement and increased participation in </w:t>
      </w:r>
      <w:r w:rsidR="007C2E9A" w:rsidRPr="00E43C15">
        <w:t>science, technology, engineering, and mathematics</w:t>
      </w:r>
      <w:r w:rsidR="00760A02" w:rsidRPr="00760A02">
        <w:t xml:space="preserve"> </w:t>
      </w:r>
      <w:r w:rsidR="00760A02">
        <w:t>(</w:t>
      </w:r>
      <w:r w:rsidR="00F415AB">
        <w:t>STEM</w:t>
      </w:r>
      <w:r w:rsidR="00760A02">
        <w:t>)</w:t>
      </w:r>
      <w:r w:rsidR="00F415AB">
        <w:t xml:space="preserve"> learning and careers </w:t>
      </w:r>
      <w:r w:rsidR="00760A02">
        <w:t xml:space="preserve">will not be reached </w:t>
      </w:r>
      <w:r w:rsidR="00F415AB">
        <w:t xml:space="preserve">without </w:t>
      </w:r>
      <w:r w:rsidR="00A466B6">
        <w:t xml:space="preserve">the integral use of </w:t>
      </w:r>
      <w:r w:rsidR="00F415AB">
        <w:t xml:space="preserve">technology. </w:t>
      </w:r>
    </w:p>
    <w:p w14:paraId="107F3F21" w14:textId="77777777" w:rsidR="006A5BFA" w:rsidRDefault="00C7253C" w:rsidP="00696B75">
      <w:pPr>
        <w:pStyle w:val="Body"/>
      </w:pPr>
      <w:r>
        <w:t>Certainly,</w:t>
      </w:r>
      <w:r w:rsidR="0036438F">
        <w:t xml:space="preserve"> </w:t>
      </w:r>
      <w:r w:rsidR="00202C8E">
        <w:t xml:space="preserve">students without access to </w:t>
      </w:r>
      <w:r w:rsidR="0047065F">
        <w:t xml:space="preserve">technology-based </w:t>
      </w:r>
      <w:r w:rsidR="00DE5881">
        <w:t>environments and opportunities</w:t>
      </w:r>
      <w:r w:rsidR="00202C8E">
        <w:t xml:space="preserve"> </w:t>
      </w:r>
      <w:r w:rsidR="0036438F">
        <w:t xml:space="preserve">will be </w:t>
      </w:r>
      <w:r w:rsidR="00446D7F">
        <w:t xml:space="preserve">tremendously </w:t>
      </w:r>
      <w:r>
        <w:t>disadvantaged</w:t>
      </w:r>
      <w:r w:rsidR="0036438F">
        <w:t xml:space="preserve"> in efforts to organize and plan their intellectual </w:t>
      </w:r>
      <w:r>
        <w:t xml:space="preserve">pursuits and </w:t>
      </w:r>
      <w:r w:rsidR="00446D7F">
        <w:t xml:space="preserve">achieve in </w:t>
      </w:r>
      <w:r>
        <w:t xml:space="preserve">academic </w:t>
      </w:r>
      <w:r w:rsidR="00446D7F">
        <w:t>endeavors</w:t>
      </w:r>
      <w:r w:rsidR="00C23344">
        <w:t xml:space="preserve">. </w:t>
      </w:r>
      <w:r w:rsidR="00202C8E">
        <w:t>Consequently, policy makers</w:t>
      </w:r>
      <w:r w:rsidR="0036438F">
        <w:t xml:space="preserve"> </w:t>
      </w:r>
      <w:r>
        <w:t>should</w:t>
      </w:r>
      <w:r w:rsidR="0036438F">
        <w:t xml:space="preserve"> not need experimental tests of the effects of broadband </w:t>
      </w:r>
      <w:r>
        <w:t xml:space="preserve">Internet </w:t>
      </w:r>
      <w:r w:rsidR="0036438F">
        <w:t>access</w:t>
      </w:r>
      <w:r w:rsidR="00202C8E">
        <w:t xml:space="preserve"> to be convinced it is important</w:t>
      </w:r>
      <w:r w:rsidR="00C23344">
        <w:t xml:space="preserve">. </w:t>
      </w:r>
      <w:r w:rsidR="00202C8E">
        <w:t>B</w:t>
      </w:r>
      <w:r w:rsidR="00192984">
        <w:t>roadband access</w:t>
      </w:r>
      <w:r w:rsidR="0036438F">
        <w:t xml:space="preserve"> today</w:t>
      </w:r>
      <w:r w:rsidR="00192984">
        <w:t xml:space="preserve"> is as integral to education as books and pen</w:t>
      </w:r>
      <w:r w:rsidR="006A5BFA">
        <w:t xml:space="preserve">cils have been in the past. </w:t>
      </w:r>
      <w:r w:rsidR="00C23344">
        <w:t>It is part of the basic infrastructure and a prerequisite to full participation in public education.</w:t>
      </w:r>
    </w:p>
    <w:p w14:paraId="7CA5859D" w14:textId="77777777" w:rsidR="00C23344" w:rsidRDefault="000B3781" w:rsidP="00696B75">
      <w:pPr>
        <w:pStyle w:val="Body"/>
      </w:pPr>
      <w:r>
        <w:t xml:space="preserve">While this </w:t>
      </w:r>
      <w:r w:rsidR="00306C70">
        <w:t xml:space="preserve">fundamental right to technology access </w:t>
      </w:r>
      <w:r>
        <w:t xml:space="preserve">for learning is nonnegotiable, it is also </w:t>
      </w:r>
      <w:r w:rsidR="00A466B6">
        <w:t>just</w:t>
      </w:r>
      <w:r>
        <w:t xml:space="preserve"> the first step to equitable learning opportunities. We must continue to ask questions about </w:t>
      </w:r>
      <w:r w:rsidR="00306C70">
        <w:t>the effectiveness of</w:t>
      </w:r>
      <w:r w:rsidR="008F0F4C">
        <w:t xml:space="preserve"> technology-based </w:t>
      </w:r>
      <w:r w:rsidR="00306C70">
        <w:t xml:space="preserve">learning systems and tools designed to promote academic learning in specific subjects. </w:t>
      </w:r>
      <w:r w:rsidR="007C473D">
        <w:t xml:space="preserve">This brief suggests that </w:t>
      </w:r>
      <w:r w:rsidR="00C4541D">
        <w:t xml:space="preserve">the question </w:t>
      </w:r>
      <w:r w:rsidR="007C473D">
        <w:t>“</w:t>
      </w:r>
      <w:r w:rsidR="00520CB2">
        <w:t>Does</w:t>
      </w:r>
      <w:r>
        <w:t xml:space="preserve"> technology</w:t>
      </w:r>
      <w:r w:rsidR="007C473D">
        <w:t xml:space="preserve"> </w:t>
      </w:r>
      <w:r>
        <w:t xml:space="preserve">improve </w:t>
      </w:r>
      <w:r w:rsidR="007C473D">
        <w:t xml:space="preserve">student learning?” is not the right </w:t>
      </w:r>
      <w:r w:rsidR="00C4541D">
        <w:t xml:space="preserve">one </w:t>
      </w:r>
      <w:r w:rsidR="007C473D">
        <w:t xml:space="preserve">to ask, </w:t>
      </w:r>
      <w:r w:rsidR="00DE18B1">
        <w:t xml:space="preserve">since </w:t>
      </w:r>
      <w:r w:rsidR="007C473D">
        <w:t xml:space="preserve">learning technology effectiveness—like the effectiveness of many other classroom tools—depends on how </w:t>
      </w:r>
      <w:r w:rsidR="0047065F">
        <w:t xml:space="preserve">a particular technology-supported intervention </w:t>
      </w:r>
      <w:r>
        <w:t>is</w:t>
      </w:r>
      <w:r w:rsidR="007C473D">
        <w:t xml:space="preserve"> designed and how </w:t>
      </w:r>
      <w:r>
        <w:t>it is</w:t>
      </w:r>
      <w:r w:rsidR="007C473D">
        <w:t xml:space="preserve"> </w:t>
      </w:r>
      <w:r w:rsidR="0047065F">
        <w:t xml:space="preserve">implemented </w:t>
      </w:r>
      <w:r w:rsidR="007C473D">
        <w:t xml:space="preserve">by teachers and students. Instead, we look at </w:t>
      </w:r>
      <w:r w:rsidR="0047065F">
        <w:t xml:space="preserve">the </w:t>
      </w:r>
      <w:r w:rsidR="007C473D">
        <w:t xml:space="preserve">types of learning technology uses </w:t>
      </w:r>
      <w:r w:rsidR="0047065F">
        <w:t xml:space="preserve">that </w:t>
      </w:r>
      <w:r w:rsidR="007C473D">
        <w:t xml:space="preserve">have been shown by research to tie to deeper student learning, </w:t>
      </w:r>
      <w:r>
        <w:t>the conditions under which the</w:t>
      </w:r>
      <w:r w:rsidR="0047065F">
        <w:t>se approaches</w:t>
      </w:r>
      <w:r>
        <w:t xml:space="preserve"> can reach their educational potential, </w:t>
      </w:r>
      <w:r w:rsidR="007C473D">
        <w:t xml:space="preserve">and </w:t>
      </w:r>
      <w:r w:rsidR="005C030A">
        <w:t xml:space="preserve">how to identify </w:t>
      </w:r>
      <w:r w:rsidR="00306C70">
        <w:t>those that are worth the investment</w:t>
      </w:r>
      <w:r w:rsidR="005C030A">
        <w:t>.</w:t>
      </w:r>
    </w:p>
    <w:p w14:paraId="7503D3D0" w14:textId="77777777" w:rsidR="006469D5" w:rsidRDefault="00D352A8" w:rsidP="00B3086E">
      <w:pPr>
        <w:pStyle w:val="Heading1"/>
      </w:pPr>
      <w:r w:rsidRPr="00D352A8">
        <w:t>2.</w:t>
      </w:r>
      <w:r>
        <w:t xml:space="preserve"> </w:t>
      </w:r>
      <w:r w:rsidR="006469D5" w:rsidRPr="00D352A8">
        <w:t>What research tells us about learning</w:t>
      </w:r>
    </w:p>
    <w:p w14:paraId="2EE1D577" w14:textId="77777777" w:rsidR="00DA004E" w:rsidRDefault="00202C8E" w:rsidP="00696B75">
      <w:pPr>
        <w:pStyle w:val="Body"/>
      </w:pPr>
      <w:r>
        <w:t xml:space="preserve">Any approach to improving learning—with or without technology—is more likely to succeed if </w:t>
      </w:r>
      <w:r w:rsidR="005327CE">
        <w:t xml:space="preserve">it is </w:t>
      </w:r>
      <w:r w:rsidR="0047065F">
        <w:t>informed by the</w:t>
      </w:r>
      <w:r>
        <w:t xml:space="preserve"> decades of research in the learning sciences</w:t>
      </w:r>
      <w:r w:rsidR="003B06F3">
        <w:t>.</w:t>
      </w:r>
      <w:r w:rsidR="003B06F3">
        <w:rPr>
          <w:rStyle w:val="EndnoteReference"/>
        </w:rPr>
        <w:endnoteReference w:id="1"/>
      </w:r>
      <w:r w:rsidR="003B06F3" w:rsidRPr="003B06F3">
        <w:rPr>
          <w:vertAlign w:val="superscript"/>
        </w:rPr>
        <w:t>,</w:t>
      </w:r>
      <w:r w:rsidR="003B06F3">
        <w:rPr>
          <w:rStyle w:val="EndnoteReference"/>
        </w:rPr>
        <w:endnoteReference w:id="2"/>
      </w:r>
      <w:r>
        <w:t xml:space="preserve"> Therefore, t</w:t>
      </w:r>
      <w:r w:rsidR="007B6871">
        <w:t xml:space="preserve">o answer </w:t>
      </w:r>
      <w:r w:rsidR="00191D81">
        <w:lastRenderedPageBreak/>
        <w:t>question</w:t>
      </w:r>
      <w:r w:rsidR="000B3781">
        <w:t>s</w:t>
      </w:r>
      <w:r w:rsidR="00191D81">
        <w:t xml:space="preserve"> </w:t>
      </w:r>
      <w:r>
        <w:t>about the effectiveness of technology for learning</w:t>
      </w:r>
      <w:r w:rsidR="007B6871">
        <w:t xml:space="preserve">, </w:t>
      </w:r>
      <w:r>
        <w:t>we</w:t>
      </w:r>
      <w:r w:rsidR="007B6871">
        <w:t xml:space="preserve"> </w:t>
      </w:r>
      <w:r w:rsidR="000B3781">
        <w:t>begin with</w:t>
      </w:r>
      <w:r w:rsidR="0038784B">
        <w:t xml:space="preserve"> </w:t>
      </w:r>
      <w:r w:rsidR="00D539E3">
        <w:t xml:space="preserve">the </w:t>
      </w:r>
      <w:r w:rsidR="00191D81">
        <w:t xml:space="preserve">characteristics of </w:t>
      </w:r>
      <w:r w:rsidR="002D7BB5">
        <w:t>learning environments</w:t>
      </w:r>
      <w:r w:rsidR="00D539E3">
        <w:t xml:space="preserve"> that support</w:t>
      </w:r>
      <w:r w:rsidR="0038784B">
        <w:t xml:space="preserve"> strong learning outcomes, whether on</w:t>
      </w:r>
      <w:r w:rsidR="00456BA3">
        <w:t>-</w:t>
      </w:r>
      <w:r w:rsidR="0038784B">
        <w:t xml:space="preserve"> or off</w:t>
      </w:r>
      <w:r w:rsidR="00456BA3">
        <w:t>-line</w:t>
      </w:r>
      <w:r w:rsidR="007B6871">
        <w:t xml:space="preserve">. </w:t>
      </w:r>
      <w:r w:rsidR="00191D81">
        <w:t>W</w:t>
      </w:r>
      <w:r w:rsidR="00DA004E">
        <w:t xml:space="preserve">e then </w:t>
      </w:r>
      <w:r w:rsidR="002D7BB5">
        <w:t>examine</w:t>
      </w:r>
      <w:r w:rsidR="00DA004E">
        <w:t xml:space="preserve"> the</w:t>
      </w:r>
      <w:r w:rsidR="00D352A8">
        <w:t xml:space="preserve"> ways that </w:t>
      </w:r>
      <w:r w:rsidR="002D7BB5">
        <w:t>technology</w:t>
      </w:r>
      <w:r w:rsidR="00D352A8">
        <w:t xml:space="preserve"> can </w:t>
      </w:r>
      <w:r w:rsidR="002D7BB5">
        <w:t xml:space="preserve">be used to provide these features that </w:t>
      </w:r>
      <w:r w:rsidR="00DA004E">
        <w:t>support</w:t>
      </w:r>
      <w:r w:rsidR="002D7BB5">
        <w:t xml:space="preserve"> learning</w:t>
      </w:r>
      <w:r w:rsidR="00D352A8">
        <w:t xml:space="preserve">. </w:t>
      </w:r>
    </w:p>
    <w:p w14:paraId="28C6F64C" w14:textId="77777777" w:rsidR="00D352A8" w:rsidRPr="00B05D15" w:rsidRDefault="00D77811" w:rsidP="00696B75">
      <w:pPr>
        <w:pStyle w:val="Body"/>
      </w:pPr>
      <w:r w:rsidRPr="00B05D15">
        <w:t>According to r</w:t>
      </w:r>
      <w:r w:rsidR="00D352A8" w:rsidRPr="00B05D15">
        <w:t>esearch</w:t>
      </w:r>
      <w:r w:rsidRPr="00B05D15">
        <w:t xml:space="preserve">, </w:t>
      </w:r>
      <w:r w:rsidR="00D352A8" w:rsidRPr="00B05D15">
        <w:t xml:space="preserve">learning is enhanced when </w:t>
      </w:r>
      <w:r w:rsidR="004F4FEA" w:rsidRPr="00B05D15">
        <w:t>studen</w:t>
      </w:r>
      <w:r w:rsidR="00191D81" w:rsidRPr="00B05D15">
        <w:t xml:space="preserve">ts </w:t>
      </w:r>
      <w:r w:rsidRPr="00B05D15">
        <w:t xml:space="preserve">are </w:t>
      </w:r>
      <w:r w:rsidR="005327CE">
        <w:t>engaged in</w:t>
      </w:r>
      <w:r w:rsidR="005327CE" w:rsidRPr="00B05D15">
        <w:t xml:space="preserve"> </w:t>
      </w:r>
      <w:r w:rsidR="00191D81" w:rsidRPr="00B05D15">
        <w:t>the following</w:t>
      </w:r>
      <w:r w:rsidR="005327CE">
        <w:t xml:space="preserve"> strategies.</w:t>
      </w:r>
    </w:p>
    <w:p w14:paraId="73E380B2" w14:textId="77777777" w:rsidR="00DE5881" w:rsidRDefault="00D77811" w:rsidP="00696B75">
      <w:pPr>
        <w:pStyle w:val="Body"/>
      </w:pPr>
      <w:r w:rsidRPr="00B05D15">
        <w:rPr>
          <w:b/>
          <w:i/>
        </w:rPr>
        <w:t xml:space="preserve">Building on </w:t>
      </w:r>
      <w:r w:rsidR="00D352A8" w:rsidRPr="00B05D15">
        <w:rPr>
          <w:b/>
          <w:i/>
        </w:rPr>
        <w:t xml:space="preserve">their prior understandings and </w:t>
      </w:r>
      <w:r w:rsidR="00F54756" w:rsidRPr="00B05D15">
        <w:rPr>
          <w:b/>
          <w:i/>
        </w:rPr>
        <w:t>active</w:t>
      </w:r>
      <w:r w:rsidRPr="00B05D15">
        <w:rPr>
          <w:b/>
          <w:i/>
        </w:rPr>
        <w:t>ly</w:t>
      </w:r>
      <w:r w:rsidR="00F54756" w:rsidRPr="00B05D15">
        <w:rPr>
          <w:b/>
          <w:i/>
        </w:rPr>
        <w:t xml:space="preserve"> dri</w:t>
      </w:r>
      <w:r w:rsidRPr="00B05D15">
        <w:rPr>
          <w:b/>
          <w:i/>
        </w:rPr>
        <w:t>ving</w:t>
      </w:r>
      <w:r w:rsidR="00F54756" w:rsidRPr="00B05D15">
        <w:rPr>
          <w:b/>
          <w:i/>
        </w:rPr>
        <w:t xml:space="preserve"> their own</w:t>
      </w:r>
      <w:r w:rsidR="00D352A8" w:rsidRPr="00B05D15">
        <w:rPr>
          <w:b/>
          <w:i/>
        </w:rPr>
        <w:t xml:space="preserve"> learning.</w:t>
      </w:r>
      <w:r w:rsidR="00D352A8" w:rsidRPr="00B05D15">
        <w:t xml:space="preserve"> </w:t>
      </w:r>
      <w:r w:rsidR="0047065F" w:rsidRPr="00B05D15">
        <w:t>T</w:t>
      </w:r>
      <w:r w:rsidR="00F15D13" w:rsidRPr="00B05D15">
        <w:t xml:space="preserve">raditional </w:t>
      </w:r>
      <w:r w:rsidR="0047065F" w:rsidRPr="00B05D15">
        <w:t>classroom instruction treats</w:t>
      </w:r>
      <w:r w:rsidR="00F15D13" w:rsidRPr="00B05D15">
        <w:t xml:space="preserve"> “learning” </w:t>
      </w:r>
      <w:r w:rsidR="0047065F" w:rsidRPr="00B05D15">
        <w:t>a</w:t>
      </w:r>
      <w:r w:rsidR="00F15D13" w:rsidRPr="00B05D15">
        <w:t xml:space="preserve">s a process of acquiring content, </w:t>
      </w:r>
      <w:r w:rsidR="0047065F" w:rsidRPr="00B05D15">
        <w:t>either</w:t>
      </w:r>
      <w:r w:rsidR="00F15D13" w:rsidRPr="00B05D15">
        <w:t xml:space="preserve"> from teachers </w:t>
      </w:r>
      <w:r w:rsidR="0047065F" w:rsidRPr="00B05D15">
        <w:t>or from</w:t>
      </w:r>
      <w:r w:rsidR="00F15D13" w:rsidRPr="00B05D15">
        <w:t xml:space="preserve"> textbooks. </w:t>
      </w:r>
      <w:r w:rsidR="0047065F" w:rsidRPr="00B05D15">
        <w:t>Learning r</w:t>
      </w:r>
      <w:r w:rsidR="00F15D13" w:rsidRPr="00B05D15">
        <w:t>esearch</w:t>
      </w:r>
      <w:r w:rsidR="0047065F" w:rsidRPr="00B05D15">
        <w:t>, on the other hand,</w:t>
      </w:r>
      <w:r w:rsidR="00F15D13" w:rsidRPr="00B05D15">
        <w:t xml:space="preserve"> </w:t>
      </w:r>
      <w:r w:rsidR="0047065F" w:rsidRPr="00B05D15">
        <w:t>demonstrates that</w:t>
      </w:r>
      <w:r w:rsidR="00F15D13" w:rsidRPr="00B05D15">
        <w:t xml:space="preserve"> learning </w:t>
      </w:r>
      <w:r w:rsidR="0047065F" w:rsidRPr="00B05D15">
        <w:t>is an active</w:t>
      </w:r>
      <w:r w:rsidR="00F15D13" w:rsidRPr="00B05D15">
        <w:t xml:space="preserve"> process of integration, with new </w:t>
      </w:r>
      <w:r w:rsidR="0047065F" w:rsidRPr="00B05D15">
        <w:t>information interpreted through the lens of</w:t>
      </w:r>
      <w:r w:rsidR="00F15D13" w:rsidRPr="00B05D15">
        <w:t xml:space="preserve"> prior experiences and conceptions</w:t>
      </w:r>
      <w:r w:rsidR="003B06F3" w:rsidRPr="00B05D15">
        <w:t>.</w:t>
      </w:r>
      <w:r w:rsidR="003B06F3" w:rsidRPr="00B05D15">
        <w:rPr>
          <w:rStyle w:val="EndnoteReference"/>
        </w:rPr>
        <w:endnoteReference w:id="3"/>
      </w:r>
      <w:r w:rsidR="003B06F3" w:rsidRPr="00B05D15">
        <w:rPr>
          <w:vertAlign w:val="superscript"/>
        </w:rPr>
        <w:t>,</w:t>
      </w:r>
      <w:r w:rsidR="003B06F3" w:rsidRPr="00B05D15">
        <w:rPr>
          <w:rStyle w:val="EndnoteReference"/>
        </w:rPr>
        <w:endnoteReference w:id="4"/>
      </w:r>
      <w:r w:rsidR="003B06F3" w:rsidRPr="00B05D15">
        <w:rPr>
          <w:vertAlign w:val="superscript"/>
        </w:rPr>
        <w:t>,</w:t>
      </w:r>
      <w:r w:rsidR="003B06F3" w:rsidRPr="00B05D15">
        <w:rPr>
          <w:rStyle w:val="EndnoteReference"/>
        </w:rPr>
        <w:endnoteReference w:id="5"/>
      </w:r>
      <w:r w:rsidR="004B3165" w:rsidRPr="00B05D15">
        <w:rPr>
          <w:vertAlign w:val="superscript"/>
        </w:rPr>
        <w:t xml:space="preserve"> </w:t>
      </w:r>
      <w:r w:rsidR="00F15D13" w:rsidRPr="00B05D15">
        <w:t xml:space="preserve">The ideas that students bring with them into the classroom are often based on </w:t>
      </w:r>
      <w:r w:rsidR="009C5508" w:rsidRPr="00B05D15">
        <w:t xml:space="preserve">students’ </w:t>
      </w:r>
      <w:r w:rsidR="00F15D13" w:rsidRPr="00B05D15">
        <w:t xml:space="preserve">interpretations of their </w:t>
      </w:r>
      <w:r w:rsidR="009C5508" w:rsidRPr="00B05D15">
        <w:t xml:space="preserve">experiences in the everyday world, </w:t>
      </w:r>
      <w:r w:rsidR="00F15D13" w:rsidRPr="00B05D15">
        <w:t xml:space="preserve">which may or may not be consistent with the </w:t>
      </w:r>
      <w:r w:rsidR="0047065F" w:rsidRPr="00B05D15">
        <w:t>normative disciplinary</w:t>
      </w:r>
      <w:r w:rsidR="00F15D13" w:rsidRPr="00B05D15">
        <w:t xml:space="preserve"> content they are asked to learn in school. </w:t>
      </w:r>
      <w:r w:rsidR="002D7BB5" w:rsidRPr="00B05D15">
        <w:t xml:space="preserve">For example, </w:t>
      </w:r>
      <w:r w:rsidR="00F15D13" w:rsidRPr="00B05D15">
        <w:t xml:space="preserve">very young </w:t>
      </w:r>
      <w:r w:rsidR="002D7BB5" w:rsidRPr="00B05D15">
        <w:t xml:space="preserve">children understand </w:t>
      </w:r>
      <w:r w:rsidR="00F15D13" w:rsidRPr="00B05D15">
        <w:t xml:space="preserve">that </w:t>
      </w:r>
      <w:r w:rsidR="002D7BB5" w:rsidRPr="00B05D15">
        <w:t>animals a</w:t>
      </w:r>
      <w:r w:rsidR="00F15D13" w:rsidRPr="00B05D15">
        <w:t>re</w:t>
      </w:r>
      <w:r w:rsidR="002D7BB5" w:rsidRPr="00B05D15">
        <w:t xml:space="preserve"> living things</w:t>
      </w:r>
      <w:r w:rsidR="007B277B" w:rsidRPr="00B05D15">
        <w:t>,</w:t>
      </w:r>
      <w:r w:rsidR="00F15D13" w:rsidRPr="00B05D15">
        <w:t xml:space="preserve"> while objects such as rocks are not. </w:t>
      </w:r>
      <w:r w:rsidR="002D7BB5" w:rsidRPr="00B05D15">
        <w:t xml:space="preserve">Because of this understanding, they expect the insides of an animal to have an organization while the inside of a rock </w:t>
      </w:r>
      <w:r w:rsidR="009122D4" w:rsidRPr="00B05D15">
        <w:t>will be random</w:t>
      </w:r>
      <w:r w:rsidR="003B06F3" w:rsidRPr="00B05D15">
        <w:t>.</w:t>
      </w:r>
      <w:r w:rsidR="003B06F3" w:rsidRPr="00B05D15">
        <w:rPr>
          <w:rStyle w:val="EndnoteReference"/>
        </w:rPr>
        <w:endnoteReference w:id="6"/>
      </w:r>
      <w:r w:rsidR="009122D4" w:rsidRPr="00B05D15">
        <w:t xml:space="preserve"> But </w:t>
      </w:r>
      <w:r w:rsidR="007B277B" w:rsidRPr="00B05D15">
        <w:t>many young children also believe that all liv</w:t>
      </w:r>
      <w:r w:rsidR="0047065F" w:rsidRPr="00B05D15">
        <w:t>ing</w:t>
      </w:r>
      <w:r w:rsidR="007B277B" w:rsidRPr="00B05D15">
        <w:t xml:space="preserve"> organisms are capable of </w:t>
      </w:r>
      <w:r w:rsidR="009122D4" w:rsidRPr="00B05D15">
        <w:t>self-initiated movement</w:t>
      </w:r>
      <w:r w:rsidR="007B277B" w:rsidRPr="00B05D15">
        <w:t>, since this is an easily</w:t>
      </w:r>
      <w:r w:rsidR="0047065F" w:rsidRPr="00B05D15">
        <w:t xml:space="preserve"> </w:t>
      </w:r>
      <w:r w:rsidR="007B277B" w:rsidRPr="00B05D15">
        <w:t>observable difference between dogs and rocks</w:t>
      </w:r>
      <w:r w:rsidR="0047065F" w:rsidRPr="00B05D15">
        <w:t>. As a consequence,</w:t>
      </w:r>
      <w:r w:rsidR="007B277B" w:rsidRPr="00B05D15">
        <w:t xml:space="preserve"> they</w:t>
      </w:r>
      <w:r w:rsidR="00A466B6" w:rsidRPr="00B05D15">
        <w:t xml:space="preserve"> often</w:t>
      </w:r>
      <w:r w:rsidR="007B277B" w:rsidRPr="00B05D15">
        <w:t xml:space="preserve"> do not </w:t>
      </w:r>
      <w:r w:rsidR="009122D4" w:rsidRPr="00B05D15">
        <w:t>recognize plants as part of the category of living things</w:t>
      </w:r>
      <w:r w:rsidR="003B06F3" w:rsidRPr="00B05D15">
        <w:t>.</w:t>
      </w:r>
      <w:r w:rsidR="003B06F3" w:rsidRPr="00B05D15">
        <w:rPr>
          <w:rStyle w:val="EndnoteReference"/>
        </w:rPr>
        <w:endnoteReference w:id="7"/>
      </w:r>
      <w:r w:rsidR="000F38D2" w:rsidRPr="00B05D15">
        <w:t xml:space="preserve"> </w:t>
      </w:r>
      <w:r w:rsidR="007B277B" w:rsidRPr="00B05D15">
        <w:t>I</w:t>
      </w:r>
      <w:r w:rsidR="009122D4" w:rsidRPr="00B05D15">
        <w:t xml:space="preserve">ntuitive but incorrect ideas </w:t>
      </w:r>
      <w:r w:rsidR="007B277B" w:rsidRPr="00B05D15">
        <w:t xml:space="preserve">such as these can make it more difficult for students to </w:t>
      </w:r>
      <w:r w:rsidR="00301F18" w:rsidRPr="00B05D15">
        <w:t>understand and retain</w:t>
      </w:r>
      <w:r w:rsidR="009C5508" w:rsidRPr="00B05D15">
        <w:t xml:space="preserve"> scientific </w:t>
      </w:r>
      <w:r w:rsidR="0047065F" w:rsidRPr="00B05D15">
        <w:t xml:space="preserve">descriptions and </w:t>
      </w:r>
      <w:r w:rsidR="009C5508" w:rsidRPr="00B05D15">
        <w:t>explanations</w:t>
      </w:r>
      <w:r w:rsidR="009122D4" w:rsidRPr="00B05D15">
        <w:t>.</w:t>
      </w:r>
      <w:r w:rsidR="009122D4">
        <w:t xml:space="preserve"> </w:t>
      </w:r>
    </w:p>
    <w:p w14:paraId="79CD2A9E" w14:textId="77777777" w:rsidR="00D352A8" w:rsidRDefault="00D460A2" w:rsidP="00696B75">
      <w:pPr>
        <w:pStyle w:val="Body"/>
        <w:numPr>
          <w:ins w:id="0" w:author="Karen Cator" w:date="2013-01-29T10:40:00Z"/>
        </w:numPr>
      </w:pPr>
      <w:r w:rsidRPr="00B05D15">
        <w:t xml:space="preserve">Effective learning environments </w:t>
      </w:r>
      <w:r w:rsidR="0047065F" w:rsidRPr="00B05D15">
        <w:t>elicit</w:t>
      </w:r>
      <w:r w:rsidRPr="00B05D15">
        <w:t xml:space="preserve"> students</w:t>
      </w:r>
      <w:r w:rsidR="0047065F" w:rsidRPr="00B05D15">
        <w:t>’</w:t>
      </w:r>
      <w:r w:rsidRPr="00B05D15">
        <w:t xml:space="preserve"> intuitive ideas and </w:t>
      </w:r>
      <w:r w:rsidR="0047065F" w:rsidRPr="00B05D15">
        <w:t xml:space="preserve">related </w:t>
      </w:r>
      <w:r w:rsidRPr="00B05D15">
        <w:t xml:space="preserve">experiences </w:t>
      </w:r>
      <w:r w:rsidR="0047065F" w:rsidRPr="00B05D15">
        <w:t xml:space="preserve">while providing new experiences </w:t>
      </w:r>
      <w:r w:rsidRPr="00B05D15">
        <w:t xml:space="preserve">that cause them to question those ideas, helping them to understand that there may be common situations they aren’t yet able to explain. This can set the stage for students to use new knowledge to </w:t>
      </w:r>
      <w:r w:rsidR="00A35656" w:rsidRPr="00B05D15">
        <w:t>re</w:t>
      </w:r>
      <w:r w:rsidRPr="00B05D15">
        <w:t xml:space="preserve">organize and </w:t>
      </w:r>
      <w:r w:rsidR="0047065F" w:rsidRPr="00B05D15">
        <w:t>modify</w:t>
      </w:r>
      <w:r w:rsidRPr="00B05D15">
        <w:t xml:space="preserve"> </w:t>
      </w:r>
      <w:r w:rsidR="002B7EBA" w:rsidRPr="00B05D15">
        <w:t>their existing ideas</w:t>
      </w:r>
      <w:r w:rsidR="0047065F" w:rsidRPr="00B05D15">
        <w:t>,</w:t>
      </w:r>
      <w:r w:rsidR="002B7EBA" w:rsidRPr="00B05D15">
        <w:t xml:space="preserve"> </w:t>
      </w:r>
      <w:r w:rsidRPr="00B05D15">
        <w:t>creat</w:t>
      </w:r>
      <w:r w:rsidR="0047065F" w:rsidRPr="00B05D15">
        <w:t>ing</w:t>
      </w:r>
      <w:r w:rsidRPr="00B05D15">
        <w:t xml:space="preserve"> </w:t>
      </w:r>
      <w:r w:rsidR="00252FB4" w:rsidRPr="00B05D15">
        <w:t>increasingly</w:t>
      </w:r>
      <w:r w:rsidR="00841E59" w:rsidRPr="00B05D15">
        <w:t xml:space="preserve"> productive mental models</w:t>
      </w:r>
      <w:r w:rsidR="00B05D15">
        <w:t>.</w:t>
      </w:r>
      <w:r w:rsidR="003B06F3" w:rsidRPr="00B05D15">
        <w:rPr>
          <w:rStyle w:val="EndnoteReference"/>
        </w:rPr>
        <w:endnoteReference w:id="8"/>
      </w:r>
      <w:r w:rsidR="003B06F3" w:rsidRPr="00B05D15">
        <w:rPr>
          <w:vertAlign w:val="superscript"/>
        </w:rPr>
        <w:t>,</w:t>
      </w:r>
      <w:r w:rsidR="003B06F3" w:rsidRPr="00B05D15">
        <w:rPr>
          <w:rStyle w:val="EndnoteReference"/>
        </w:rPr>
        <w:endnoteReference w:id="9"/>
      </w:r>
      <w:r w:rsidR="0047065F" w:rsidRPr="00B05D15">
        <w:rPr>
          <w:vertAlign w:val="superscript"/>
        </w:rPr>
        <w:t>,</w:t>
      </w:r>
      <w:r w:rsidR="003B06F3" w:rsidRPr="00B05D15">
        <w:rPr>
          <w:rStyle w:val="EndnoteReference"/>
        </w:rPr>
        <w:endnoteReference w:id="10"/>
      </w:r>
      <w:r w:rsidR="00A35656" w:rsidRPr="00B05D15">
        <w:t xml:space="preserve"> </w:t>
      </w:r>
    </w:p>
    <w:p w14:paraId="4EE8D646" w14:textId="77777777" w:rsidR="0047065F" w:rsidRDefault="005972CA" w:rsidP="00696B75">
      <w:pPr>
        <w:pStyle w:val="Body"/>
      </w:pPr>
      <w:r>
        <w:t>Technology can support this process by asking students to reason about many different situations and using each student</w:t>
      </w:r>
      <w:r w:rsidR="00F917C8">
        <w:t>’</w:t>
      </w:r>
      <w:r>
        <w:t xml:space="preserve">s responses to diagnose the set of ideas that </w:t>
      </w:r>
      <w:r w:rsidR="00A9715C">
        <w:t xml:space="preserve">a </w:t>
      </w:r>
      <w:r>
        <w:t>student holds</w:t>
      </w:r>
      <w:r w:rsidR="003B06F3">
        <w:t>.</w:t>
      </w:r>
      <w:r w:rsidR="003B06F3">
        <w:rPr>
          <w:rStyle w:val="EndnoteReference"/>
        </w:rPr>
        <w:endnoteReference w:id="11"/>
      </w:r>
      <w:r>
        <w:t xml:space="preserve"> Technology can then provide students with counterexamples and contrasting arguments for naive ideas that do not correspond to experts</w:t>
      </w:r>
      <w:r w:rsidR="00C8555F">
        <w:t>’</w:t>
      </w:r>
      <w:r>
        <w:t xml:space="preserve"> understanding of the concept</w:t>
      </w:r>
      <w:r w:rsidR="003B06F3">
        <w:t>.</w:t>
      </w:r>
      <w:r w:rsidR="003B06F3">
        <w:rPr>
          <w:rStyle w:val="EndnoteReference"/>
        </w:rPr>
        <w:endnoteReference w:id="12"/>
      </w:r>
      <w:r w:rsidR="003B06F3" w:rsidRPr="00582EB5">
        <w:rPr>
          <w:vertAlign w:val="superscript"/>
        </w:rPr>
        <w:t>,</w:t>
      </w:r>
      <w:r w:rsidR="003B06F3">
        <w:rPr>
          <w:rStyle w:val="EndnoteReference"/>
        </w:rPr>
        <w:endnoteReference w:id="13"/>
      </w:r>
      <w:r>
        <w:t xml:space="preserve"> </w:t>
      </w:r>
    </w:p>
    <w:p w14:paraId="55712467" w14:textId="77777777" w:rsidR="005972CA" w:rsidRDefault="0047065F" w:rsidP="00696B75">
      <w:pPr>
        <w:pStyle w:val="Body"/>
      </w:pPr>
      <w:r>
        <w:t xml:space="preserve">In addition to providing tailored examples or hints, technology-based learning systems </w:t>
      </w:r>
      <w:r w:rsidR="00A35656">
        <w:t xml:space="preserve">can </w:t>
      </w:r>
      <w:r w:rsidR="00561F17">
        <w:t xml:space="preserve">support the personalization of the student learning experience </w:t>
      </w:r>
      <w:r w:rsidR="00967D9F">
        <w:t>by</w:t>
      </w:r>
      <w:r w:rsidR="00561F17">
        <w:t xml:space="preserve"> analyz</w:t>
      </w:r>
      <w:r w:rsidR="00967D9F">
        <w:t>ing</w:t>
      </w:r>
      <w:r w:rsidR="00561F17">
        <w:t xml:space="preserve"> students’ performance </w:t>
      </w:r>
      <w:r w:rsidR="007F5AA6">
        <w:t>on recent tasks</w:t>
      </w:r>
      <w:r w:rsidR="00561F17">
        <w:t xml:space="preserve"> and suggest</w:t>
      </w:r>
      <w:r w:rsidR="00967D9F">
        <w:t>ing</w:t>
      </w:r>
      <w:r w:rsidR="00561F17">
        <w:t xml:space="preserve"> </w:t>
      </w:r>
      <w:r w:rsidR="002370C1">
        <w:t xml:space="preserve">learning activities, </w:t>
      </w:r>
      <w:r w:rsidR="00A35656">
        <w:t>resources</w:t>
      </w:r>
      <w:r>
        <w:t>,</w:t>
      </w:r>
      <w:r w:rsidR="00A35656">
        <w:t xml:space="preserve"> </w:t>
      </w:r>
      <w:r w:rsidR="002370C1">
        <w:t xml:space="preserve">or approaches </w:t>
      </w:r>
      <w:r w:rsidR="00967D9F">
        <w:t>matched</w:t>
      </w:r>
      <w:r w:rsidR="0003619D">
        <w:t xml:space="preserve"> to each student’s</w:t>
      </w:r>
      <w:r w:rsidR="00561F17">
        <w:t xml:space="preserve"> </w:t>
      </w:r>
      <w:r w:rsidR="00967D9F">
        <w:t>profile of skills and competencies</w:t>
      </w:r>
      <w:r w:rsidR="0003619D">
        <w:t xml:space="preserve">. Appropriately executed, this tailoring process has been shown to lead </w:t>
      </w:r>
      <w:r w:rsidR="00221828">
        <w:t>to increases in student learning</w:t>
      </w:r>
      <w:r w:rsidR="00582EB5">
        <w:t>.</w:t>
      </w:r>
      <w:r w:rsidR="00582EB5">
        <w:rPr>
          <w:rStyle w:val="EndnoteReference"/>
        </w:rPr>
        <w:endnoteReference w:id="14"/>
      </w:r>
      <w:r w:rsidR="00221828">
        <w:t xml:space="preserve"> </w:t>
      </w:r>
    </w:p>
    <w:p w14:paraId="708E6F9D" w14:textId="77777777" w:rsidR="00F54756" w:rsidRDefault="00F54756" w:rsidP="00696B75">
      <w:pPr>
        <w:pStyle w:val="Body"/>
      </w:pPr>
      <w:r>
        <w:lastRenderedPageBreak/>
        <w:t xml:space="preserve">In addition to adapting instruction to </w:t>
      </w:r>
      <w:r w:rsidR="00E6553F">
        <w:t xml:space="preserve">the particular </w:t>
      </w:r>
      <w:r w:rsidR="00967D9F">
        <w:t xml:space="preserve">academic </w:t>
      </w:r>
      <w:r w:rsidR="00E6553F">
        <w:t xml:space="preserve">progress of each student, technology can also support differing student capacities, </w:t>
      </w:r>
      <w:r>
        <w:t>opening learning opportunities to students with disabilities and others who have traditionally been excluded. For example, technology is particularly adept at providing the range of representations, means of engagement, and opportunities for expression that are essential to universal designs for learning</w:t>
      </w:r>
      <w:r w:rsidR="004B3165">
        <w:t>,</w:t>
      </w:r>
      <w:r w:rsidR="00582EB5">
        <w:rPr>
          <w:rStyle w:val="EndnoteReference"/>
        </w:rPr>
        <w:endnoteReference w:id="15"/>
      </w:r>
      <w:r>
        <w:t xml:space="preserve"> enabling designs that are more flexible and effective for all students.</w:t>
      </w:r>
    </w:p>
    <w:p w14:paraId="235CBEF7" w14:textId="77777777" w:rsidR="0003619D" w:rsidRPr="00B05D15" w:rsidRDefault="00475A38" w:rsidP="00696B75">
      <w:pPr>
        <w:pStyle w:val="Body"/>
      </w:pPr>
      <w:r w:rsidRPr="00B05D15">
        <w:rPr>
          <w:b/>
          <w:i/>
        </w:rPr>
        <w:t>Develop</w:t>
      </w:r>
      <w:r w:rsidR="007F5AA6" w:rsidRPr="00B05D15">
        <w:rPr>
          <w:b/>
          <w:i/>
        </w:rPr>
        <w:t>ing</w:t>
      </w:r>
      <w:r w:rsidRPr="00B05D15">
        <w:rPr>
          <w:b/>
          <w:i/>
        </w:rPr>
        <w:t xml:space="preserve"> connected knowledge, not just </w:t>
      </w:r>
      <w:r w:rsidR="007F5AA6" w:rsidRPr="00B05D15">
        <w:rPr>
          <w:b/>
          <w:i/>
        </w:rPr>
        <w:t xml:space="preserve">learning </w:t>
      </w:r>
      <w:r w:rsidRPr="00B05D15">
        <w:rPr>
          <w:b/>
          <w:i/>
        </w:rPr>
        <w:t xml:space="preserve">isolated </w:t>
      </w:r>
      <w:r w:rsidR="007F5AA6" w:rsidRPr="00B05D15">
        <w:rPr>
          <w:b/>
          <w:i/>
        </w:rPr>
        <w:t>facts</w:t>
      </w:r>
      <w:r w:rsidR="000E4F25" w:rsidRPr="00B05D15">
        <w:rPr>
          <w:b/>
          <w:i/>
        </w:rPr>
        <w:t>.</w:t>
      </w:r>
      <w:r w:rsidRPr="00B05D15">
        <w:t xml:space="preserve"> </w:t>
      </w:r>
      <w:r w:rsidR="00823408" w:rsidRPr="00B05D15">
        <w:t>In t</w:t>
      </w:r>
      <w:r w:rsidR="007F5AA6" w:rsidRPr="00B05D15">
        <w:t xml:space="preserve">oday’s </w:t>
      </w:r>
      <w:r w:rsidR="00823408" w:rsidRPr="00B05D15">
        <w:t xml:space="preserve">fast-paced and competitive economy, </w:t>
      </w:r>
      <w:r w:rsidR="007F5AA6" w:rsidRPr="00B05D15">
        <w:t>workplaces demand that</w:t>
      </w:r>
      <w:r w:rsidR="00823408" w:rsidRPr="00B05D15">
        <w:t xml:space="preserve"> individuals and teams are able to apply their knowledge to new situations</w:t>
      </w:r>
      <w:r w:rsidR="00582EB5" w:rsidRPr="00B05D15">
        <w:t>,</w:t>
      </w:r>
      <w:r w:rsidR="00582EB5" w:rsidRPr="00B05D15">
        <w:rPr>
          <w:rStyle w:val="EndnoteReference"/>
        </w:rPr>
        <w:endnoteReference w:id="16"/>
      </w:r>
      <w:r w:rsidR="00582EB5" w:rsidRPr="00B05D15">
        <w:rPr>
          <w:vertAlign w:val="superscript"/>
        </w:rPr>
        <w:t>,</w:t>
      </w:r>
      <w:r w:rsidR="00582EB5" w:rsidRPr="00B05D15">
        <w:rPr>
          <w:rStyle w:val="EndnoteReference"/>
        </w:rPr>
        <w:endnoteReference w:id="17"/>
      </w:r>
      <w:r w:rsidR="00823408" w:rsidRPr="00B05D15">
        <w:t xml:space="preserve"> solving complex problems </w:t>
      </w:r>
      <w:r w:rsidR="00967D9F" w:rsidRPr="00B05D15">
        <w:t>involving</w:t>
      </w:r>
      <w:r w:rsidR="00823408" w:rsidRPr="00B05D15">
        <w:t xml:space="preserve"> rapidly</w:t>
      </w:r>
      <w:r w:rsidR="00967D9F" w:rsidRPr="00B05D15">
        <w:t xml:space="preserve"> </w:t>
      </w:r>
      <w:r w:rsidR="00823408" w:rsidRPr="00B05D15">
        <w:t xml:space="preserve">emerging topics and communicating </w:t>
      </w:r>
      <w:r w:rsidR="00967D9F" w:rsidRPr="00B05D15">
        <w:t>the nature and logic of their work</w:t>
      </w:r>
      <w:r w:rsidR="00823408" w:rsidRPr="00B05D15">
        <w:t xml:space="preserve">. </w:t>
      </w:r>
      <w:r w:rsidR="002538BD" w:rsidRPr="00B05D15">
        <w:t xml:space="preserve">Learning sciences research suggests that </w:t>
      </w:r>
      <w:r w:rsidR="00823408" w:rsidRPr="00B05D15">
        <w:t xml:space="preserve">for these purposes, strictly factual knowledge is not sufficient. Instead, </w:t>
      </w:r>
      <w:r w:rsidR="00C328F7" w:rsidRPr="00B05D15">
        <w:t xml:space="preserve">application of </w:t>
      </w:r>
      <w:r w:rsidR="002538BD" w:rsidRPr="00B05D15">
        <w:t xml:space="preserve">knowledge </w:t>
      </w:r>
      <w:r w:rsidR="00A466B6" w:rsidRPr="00B05D15">
        <w:t xml:space="preserve">to novel problems </w:t>
      </w:r>
      <w:r w:rsidR="002538BD" w:rsidRPr="00B05D15">
        <w:t xml:space="preserve">relies on conceptual </w:t>
      </w:r>
      <w:r w:rsidR="00C328F7" w:rsidRPr="00B05D15">
        <w:t>understanding in the form of</w:t>
      </w:r>
      <w:r w:rsidR="00DE0358" w:rsidRPr="00B05D15">
        <w:t xml:space="preserve"> higher-level principles </w:t>
      </w:r>
      <w:r w:rsidR="00667D8D" w:rsidRPr="00B05D15">
        <w:t xml:space="preserve">and recognized patterns </w:t>
      </w:r>
      <w:r w:rsidR="00DE0358" w:rsidRPr="00B05D15">
        <w:t xml:space="preserve">that </w:t>
      </w:r>
      <w:r w:rsidR="00C328F7" w:rsidRPr="00B05D15">
        <w:t xml:space="preserve">can be </w:t>
      </w:r>
      <w:r w:rsidR="00192984" w:rsidRPr="00B05D15">
        <w:t>transferred to</w:t>
      </w:r>
      <w:r w:rsidR="00C328F7" w:rsidRPr="00B05D15">
        <w:t xml:space="preserve"> new s</w:t>
      </w:r>
      <w:r w:rsidR="005F0559" w:rsidRPr="00B05D15">
        <w:t>ituations</w:t>
      </w:r>
      <w:r w:rsidR="004B3165" w:rsidRPr="00B05D15">
        <w:t>.</w:t>
      </w:r>
      <w:r w:rsidR="007B31E3" w:rsidRPr="00B05D15">
        <w:rPr>
          <w:rStyle w:val="EndnoteReference"/>
        </w:rPr>
        <w:endnoteReference w:id="18"/>
      </w:r>
      <w:r w:rsidR="00AF67CB" w:rsidRPr="00B05D15">
        <w:t xml:space="preserve"> </w:t>
      </w:r>
      <w:r w:rsidR="00667D8D" w:rsidRPr="00B05D15">
        <w:t>For example,</w:t>
      </w:r>
      <w:r w:rsidR="00D610DF" w:rsidRPr="00B05D15">
        <w:t xml:space="preserve"> </w:t>
      </w:r>
      <w:r w:rsidR="0095681B" w:rsidRPr="00B05D15">
        <w:t xml:space="preserve">if </w:t>
      </w:r>
      <w:r w:rsidR="00667D8D" w:rsidRPr="00B05D15">
        <w:t xml:space="preserve">a student memorizes </w:t>
      </w:r>
      <w:r w:rsidR="00967D9F" w:rsidRPr="00B05D15">
        <w:t xml:space="preserve">the </w:t>
      </w:r>
      <w:r w:rsidR="00667D8D" w:rsidRPr="00B05D15">
        <w:t>names and locations</w:t>
      </w:r>
      <w:r w:rsidR="00967D9F" w:rsidRPr="00B05D15">
        <w:t xml:space="preserve"> of the biggest cities in the U</w:t>
      </w:r>
      <w:r w:rsidR="003C150E">
        <w:t>nited States</w:t>
      </w:r>
      <w:r w:rsidR="0095681B" w:rsidRPr="00B05D15">
        <w:t xml:space="preserve">, he or she might do well on a test that </w:t>
      </w:r>
      <w:r w:rsidR="00967D9F" w:rsidRPr="00B05D15">
        <w:t>requires</w:t>
      </w:r>
      <w:r w:rsidR="00667D8D" w:rsidRPr="00B05D15">
        <w:t xml:space="preserve"> fill</w:t>
      </w:r>
      <w:r w:rsidR="00967D9F" w:rsidRPr="00B05D15">
        <w:t>ing</w:t>
      </w:r>
      <w:r w:rsidR="00667D8D" w:rsidRPr="00B05D15">
        <w:t xml:space="preserve"> </w:t>
      </w:r>
      <w:r w:rsidR="00967D9F" w:rsidRPr="00B05D15">
        <w:t xml:space="preserve">the names </w:t>
      </w:r>
      <w:r w:rsidR="00667D8D" w:rsidRPr="00B05D15">
        <w:t xml:space="preserve">in on a map, </w:t>
      </w:r>
      <w:r w:rsidR="0095681B" w:rsidRPr="00B05D15">
        <w:t xml:space="preserve">yet not be able to </w:t>
      </w:r>
      <w:r w:rsidR="00967D9F" w:rsidRPr="00B05D15">
        <w:t xml:space="preserve">make inferences about the relationship between bodies of water and population centers or to reason about the likely location </w:t>
      </w:r>
      <w:r w:rsidR="0095681B" w:rsidRPr="00B05D15">
        <w:t>of population centers in other part</w:t>
      </w:r>
      <w:r w:rsidR="00967D9F" w:rsidRPr="00B05D15">
        <w:t>s</w:t>
      </w:r>
      <w:r w:rsidR="0095681B" w:rsidRPr="00B05D15">
        <w:t xml:space="preserve"> of the world. This latter task would require higher-level conceptual understanding</w:t>
      </w:r>
      <w:r w:rsidR="000B6A19">
        <w:t>—</w:t>
      </w:r>
      <w:r w:rsidR="0095681B" w:rsidRPr="00B05D15">
        <w:t>for example, why</w:t>
      </w:r>
      <w:r w:rsidR="00667D8D" w:rsidRPr="00B05D15">
        <w:t xml:space="preserve"> </w:t>
      </w:r>
      <w:r w:rsidR="00B22E05" w:rsidRPr="00B05D15">
        <w:t>people tend to settle</w:t>
      </w:r>
      <w:r w:rsidR="00667D8D" w:rsidRPr="00B05D15">
        <w:t xml:space="preserve"> near large bodies of water</w:t>
      </w:r>
      <w:r w:rsidR="007B31E3" w:rsidRPr="00B05D15">
        <w:t>.</w:t>
      </w:r>
      <w:r w:rsidR="007B31E3" w:rsidRPr="00B05D15">
        <w:rPr>
          <w:rStyle w:val="EndnoteReference"/>
        </w:rPr>
        <w:endnoteReference w:id="19"/>
      </w:r>
      <w:r w:rsidR="00113D02">
        <w:t xml:space="preserve"> </w:t>
      </w:r>
    </w:p>
    <w:p w14:paraId="3816D6FB" w14:textId="77777777" w:rsidR="00C328F7" w:rsidRPr="00B05D15" w:rsidRDefault="00C328F7" w:rsidP="00696B75">
      <w:pPr>
        <w:pStyle w:val="Body"/>
      </w:pPr>
      <w:r w:rsidRPr="00B05D15">
        <w:t>The process of building this rich conceptual understanding</w:t>
      </w:r>
      <w:r w:rsidR="00221828" w:rsidRPr="00B05D15">
        <w:t xml:space="preserve"> is</w:t>
      </w:r>
      <w:r w:rsidRPr="00B05D15">
        <w:t xml:space="preserve"> o</w:t>
      </w:r>
      <w:r w:rsidR="004265C6" w:rsidRPr="00B05D15">
        <w:t xml:space="preserve">ften </w:t>
      </w:r>
      <w:r w:rsidRPr="00B05D15">
        <w:t>called</w:t>
      </w:r>
      <w:r w:rsidR="004265C6" w:rsidRPr="00B05D15">
        <w:t xml:space="preserve"> “deeper learning” or “learning with understanding</w:t>
      </w:r>
      <w:r w:rsidR="00221828" w:rsidRPr="00B05D15">
        <w:t>.</w:t>
      </w:r>
      <w:r w:rsidR="004265C6" w:rsidRPr="00B05D15">
        <w:t>”</w:t>
      </w:r>
      <w:r w:rsidR="00221828" w:rsidRPr="00B05D15">
        <w:t xml:space="preserve"> Pedagogical approaches that </w:t>
      </w:r>
      <w:r w:rsidR="002538BD" w:rsidRPr="00B05D15">
        <w:t xml:space="preserve">promote </w:t>
      </w:r>
      <w:r w:rsidR="00221828" w:rsidRPr="00B05D15">
        <w:t>this type of learning</w:t>
      </w:r>
      <w:r w:rsidR="002538BD" w:rsidRPr="00B05D15">
        <w:t xml:space="preserve"> include: </w:t>
      </w:r>
    </w:p>
    <w:p w14:paraId="5F423F70" w14:textId="77777777" w:rsidR="00F31831" w:rsidRPr="00CB0D11" w:rsidRDefault="00F31831" w:rsidP="00696B75">
      <w:pPr>
        <w:pStyle w:val="ListParagraph"/>
        <w:numPr>
          <w:ilvl w:val="0"/>
          <w:numId w:val="13"/>
        </w:numPr>
        <w:spacing w:before="120" w:line="320" w:lineRule="exact"/>
      </w:pPr>
      <w:r w:rsidRPr="00CB0D11">
        <w:t>T</w:t>
      </w:r>
      <w:r w:rsidR="004265C6" w:rsidRPr="00CB0D11">
        <w:t xml:space="preserve">he use of multiple representations that help students to consider complex ideas in multiple ways and see the connections </w:t>
      </w:r>
      <w:r w:rsidR="00967D9F" w:rsidRPr="00CB0D11">
        <w:t xml:space="preserve">among </w:t>
      </w:r>
      <w:r w:rsidR="004265C6" w:rsidRPr="00CB0D11">
        <w:t>them</w:t>
      </w:r>
      <w:r w:rsidR="008F514A">
        <w:t>.</w:t>
      </w:r>
      <w:r w:rsidR="007B31E3" w:rsidRPr="00CB0D11">
        <w:rPr>
          <w:rStyle w:val="EndnoteReference"/>
        </w:rPr>
        <w:endnoteReference w:id="20"/>
      </w:r>
      <w:r w:rsidR="007B31E3" w:rsidRPr="00CB0D11">
        <w:rPr>
          <w:vertAlign w:val="superscript"/>
        </w:rPr>
        <w:t>,</w:t>
      </w:r>
      <w:r w:rsidR="007B31E3" w:rsidRPr="00CB0D11">
        <w:rPr>
          <w:rStyle w:val="EndnoteReference"/>
        </w:rPr>
        <w:endnoteReference w:id="21"/>
      </w:r>
      <w:r w:rsidR="004265C6" w:rsidRPr="00CB0D11">
        <w:t xml:space="preserve"> </w:t>
      </w:r>
    </w:p>
    <w:p w14:paraId="0B8886E1" w14:textId="77777777" w:rsidR="00F31831" w:rsidRPr="00CB0D11" w:rsidRDefault="0095727D" w:rsidP="00696B75">
      <w:pPr>
        <w:pStyle w:val="ListParagraph"/>
        <w:numPr>
          <w:ilvl w:val="0"/>
          <w:numId w:val="13"/>
        </w:numPr>
        <w:spacing w:before="120" w:line="320" w:lineRule="exact"/>
      </w:pPr>
      <w:r w:rsidRPr="00CB0D11">
        <w:t>I</w:t>
      </w:r>
      <w:r w:rsidR="004265C6" w:rsidRPr="00CB0D11">
        <w:t xml:space="preserve">nstruction that </w:t>
      </w:r>
      <w:r w:rsidR="00BA4BCB" w:rsidRPr="00CB0D11">
        <w:t>provides opportunities to learn</w:t>
      </w:r>
      <w:r w:rsidR="004265C6" w:rsidRPr="00CB0D11">
        <w:t xml:space="preserve"> “big ideas” </w:t>
      </w:r>
      <w:r w:rsidR="0096798F" w:rsidRPr="00CB0D11">
        <w:t>in depth</w:t>
      </w:r>
      <w:r w:rsidR="004265C6" w:rsidRPr="00CB0D11">
        <w:t xml:space="preserve"> rather than </w:t>
      </w:r>
      <w:r w:rsidR="00BA4BCB" w:rsidRPr="00CB0D11">
        <w:t xml:space="preserve">presenting </w:t>
      </w:r>
      <w:r w:rsidR="004265C6" w:rsidRPr="00CB0D11">
        <w:t>a series</w:t>
      </w:r>
      <w:r w:rsidR="00F31831" w:rsidRPr="00CB0D11">
        <w:t xml:space="preserve"> of disconnected facts</w:t>
      </w:r>
      <w:r w:rsidR="008F514A">
        <w:t>.</w:t>
      </w:r>
      <w:r w:rsidR="007B31E3" w:rsidRPr="00CB0D11">
        <w:rPr>
          <w:rStyle w:val="EndnoteReference"/>
        </w:rPr>
        <w:endnoteReference w:id="22"/>
      </w:r>
      <w:r w:rsidR="007B31E3" w:rsidRPr="00CB0D11">
        <w:rPr>
          <w:vertAlign w:val="superscript"/>
        </w:rPr>
        <w:t>,</w:t>
      </w:r>
      <w:r w:rsidR="007B31E3" w:rsidRPr="00CB0D11">
        <w:rPr>
          <w:rStyle w:val="EndnoteReference"/>
        </w:rPr>
        <w:endnoteReference w:id="23"/>
      </w:r>
      <w:r w:rsidR="007B31E3" w:rsidRPr="00CB0D11">
        <w:rPr>
          <w:vertAlign w:val="superscript"/>
        </w:rPr>
        <w:t>,</w:t>
      </w:r>
      <w:r w:rsidR="007B31E3" w:rsidRPr="00CB0D11">
        <w:rPr>
          <w:rStyle w:val="EndnoteReference"/>
        </w:rPr>
        <w:endnoteReference w:id="24"/>
      </w:r>
      <w:r w:rsidRPr="00CB0D11">
        <w:t xml:space="preserve"> </w:t>
      </w:r>
    </w:p>
    <w:p w14:paraId="0FAB1B64" w14:textId="77777777" w:rsidR="00D352A8" w:rsidRPr="00CB0D11" w:rsidRDefault="009F05B3" w:rsidP="00696B75">
      <w:pPr>
        <w:pStyle w:val="ListParagraph"/>
        <w:numPr>
          <w:ilvl w:val="0"/>
          <w:numId w:val="13"/>
        </w:numPr>
        <w:spacing w:before="120" w:line="320" w:lineRule="exact"/>
      </w:pPr>
      <w:r w:rsidRPr="00CB0D11">
        <w:t>P</w:t>
      </w:r>
      <w:r w:rsidR="005F0559" w:rsidRPr="00CB0D11">
        <w:t xml:space="preserve">roject-based </w:t>
      </w:r>
      <w:r w:rsidRPr="00CB0D11">
        <w:t xml:space="preserve">approaches that allow students to investigate ideas in </w:t>
      </w:r>
      <w:r w:rsidR="00E66D82" w:rsidRPr="00CB0D11">
        <w:t xml:space="preserve">the context of </w:t>
      </w:r>
      <w:r w:rsidRPr="00CB0D11">
        <w:t xml:space="preserve">real-world </w:t>
      </w:r>
      <w:r w:rsidR="00E66D82" w:rsidRPr="00CB0D11">
        <w:t>problems or challenges that have meaning to them</w:t>
      </w:r>
      <w:r w:rsidR="007B31E3" w:rsidRPr="00CB0D11">
        <w:t>.</w:t>
      </w:r>
      <w:r w:rsidR="007B31E3" w:rsidRPr="00CB0D11">
        <w:rPr>
          <w:rStyle w:val="EndnoteReference"/>
        </w:rPr>
        <w:endnoteReference w:id="25"/>
      </w:r>
      <w:r w:rsidR="007B31E3" w:rsidRPr="00CB0D11">
        <w:rPr>
          <w:vertAlign w:val="superscript"/>
        </w:rPr>
        <w:t>,</w:t>
      </w:r>
      <w:r w:rsidR="007B31E3" w:rsidRPr="00CB0D11">
        <w:rPr>
          <w:rStyle w:val="EndnoteReference"/>
        </w:rPr>
        <w:endnoteReference w:id="26"/>
      </w:r>
      <w:r w:rsidR="007B31E3" w:rsidRPr="00CB0D11">
        <w:rPr>
          <w:vertAlign w:val="superscript"/>
        </w:rPr>
        <w:t>,</w:t>
      </w:r>
      <w:r w:rsidR="007B31E3" w:rsidRPr="00CB0D11">
        <w:rPr>
          <w:rStyle w:val="EndnoteReference"/>
        </w:rPr>
        <w:endnoteReference w:id="27"/>
      </w:r>
      <w:r w:rsidR="007B31E3" w:rsidRPr="00CB0D11">
        <w:t xml:space="preserve"> </w:t>
      </w:r>
    </w:p>
    <w:p w14:paraId="324680E7" w14:textId="77777777" w:rsidR="00A466B6" w:rsidRDefault="00D32CDB" w:rsidP="00454397">
      <w:pPr>
        <w:spacing w:before="120" w:line="320" w:lineRule="exact"/>
      </w:pPr>
      <w:r w:rsidRPr="00B05D15">
        <w:t>Technology can support deeper learning</w:t>
      </w:r>
      <w:r w:rsidR="00E66D82" w:rsidRPr="00B05D15">
        <w:t xml:space="preserve"> in multiple ways</w:t>
      </w:r>
      <w:r w:rsidRPr="00B05D15">
        <w:t>. The vast array of resources on the Internet can support students’ construction of rich and connected knowledge if</w:t>
      </w:r>
      <w:r w:rsidR="00E66D82" w:rsidRPr="00B05D15">
        <w:t>,</w:t>
      </w:r>
      <w:r w:rsidRPr="00B05D15">
        <w:t xml:space="preserve"> </w:t>
      </w:r>
      <w:r w:rsidR="00E66D82" w:rsidRPr="00B05D15">
        <w:t xml:space="preserve">rather than simply looking up facts, </w:t>
      </w:r>
      <w:r w:rsidRPr="00B05D15">
        <w:t xml:space="preserve">they use </w:t>
      </w:r>
      <w:r w:rsidR="00E66D82" w:rsidRPr="00B05D15">
        <w:t>Internet search</w:t>
      </w:r>
      <w:r w:rsidR="001114D4">
        <w:t>es</w:t>
      </w:r>
      <w:r w:rsidRPr="00B05D15">
        <w:t xml:space="preserve"> to </w:t>
      </w:r>
      <w:r w:rsidR="00E66D82" w:rsidRPr="00B05D15">
        <w:t xml:space="preserve">find multiple resources that they can </w:t>
      </w:r>
      <w:r w:rsidRPr="00B05D15">
        <w:t>compare, contrast</w:t>
      </w:r>
      <w:r w:rsidR="001114D4">
        <w:t>,</w:t>
      </w:r>
      <w:r w:rsidRPr="00B05D15">
        <w:t xml:space="preserve"> and integrate. </w:t>
      </w:r>
      <w:r w:rsidR="00454397" w:rsidRPr="00B05D15">
        <w:t>The</w:t>
      </w:r>
      <w:r w:rsidR="00A5062A" w:rsidRPr="00B05D15">
        <w:t xml:space="preserve"> Internet</w:t>
      </w:r>
      <w:r w:rsidR="00454397" w:rsidRPr="00B05D15">
        <w:t xml:space="preserve"> </w:t>
      </w:r>
      <w:r w:rsidR="00E907D2" w:rsidRPr="00B05D15">
        <w:t xml:space="preserve">also offers </w:t>
      </w:r>
      <w:r w:rsidR="00454397" w:rsidRPr="00B05D15">
        <w:t>access to a much broader</w:t>
      </w:r>
      <w:r w:rsidR="00A5062A" w:rsidRPr="00B05D15">
        <w:t xml:space="preserve"> </w:t>
      </w:r>
      <w:r w:rsidR="00E907D2" w:rsidRPr="00B05D15">
        <w:t xml:space="preserve">assortment </w:t>
      </w:r>
      <w:r w:rsidR="00A5062A" w:rsidRPr="00B05D15">
        <w:t>of materials and resources</w:t>
      </w:r>
      <w:r w:rsidR="00454397" w:rsidRPr="00B05D15">
        <w:t>, including access to experts</w:t>
      </w:r>
      <w:r w:rsidR="00E907D2" w:rsidRPr="00B05D15">
        <w:t xml:space="preserve"> locally or around the world</w:t>
      </w:r>
      <w:r w:rsidR="00A5062A" w:rsidRPr="00B05D15">
        <w:t xml:space="preserve">, </w:t>
      </w:r>
      <w:r w:rsidR="00E907D2" w:rsidRPr="00B05D15">
        <w:t>to support</w:t>
      </w:r>
      <w:r w:rsidR="00A5062A" w:rsidRPr="00B05D15">
        <w:t xml:space="preserve"> understanding of complex ideas. </w:t>
      </w:r>
      <w:r w:rsidR="00454397" w:rsidRPr="00B05D15">
        <w:t>S</w:t>
      </w:r>
      <w:r w:rsidR="0080302D" w:rsidRPr="00B05D15">
        <w:t xml:space="preserve">pecific </w:t>
      </w:r>
      <w:r w:rsidR="00E907D2" w:rsidRPr="00B05D15">
        <w:t xml:space="preserve">learning technologies and authentic scientific tools are designed to support </w:t>
      </w:r>
      <w:r w:rsidR="0080302D" w:rsidRPr="00B05D15">
        <w:t>simulation, visualization, modeling, and representation</w:t>
      </w:r>
      <w:r w:rsidR="00E907D2" w:rsidRPr="00B05D15">
        <w:t xml:space="preserve"> in particular topic areas, allowing students to explore </w:t>
      </w:r>
      <w:r w:rsidR="0080302D" w:rsidRPr="00B05D15">
        <w:t>complex relationships in a phenomen</w:t>
      </w:r>
      <w:r w:rsidR="0005519F" w:rsidRPr="00B05D15">
        <w:t>on</w:t>
      </w:r>
      <w:r w:rsidR="0080302D" w:rsidRPr="00B05D15">
        <w:t xml:space="preserve"> or data set</w:t>
      </w:r>
      <w:r w:rsidR="00E907D2" w:rsidRPr="00B05D15">
        <w:t>, including ph</w:t>
      </w:r>
      <w:r w:rsidR="00591CE2" w:rsidRPr="00B05D15">
        <w:t>enomena that may be too large,</w:t>
      </w:r>
      <w:r w:rsidR="00E907D2" w:rsidRPr="00B05D15">
        <w:t xml:space="preserve"> too small</w:t>
      </w:r>
      <w:r w:rsidR="00591CE2" w:rsidRPr="00B05D15">
        <w:t xml:space="preserve">, or too </w:t>
      </w:r>
      <w:r w:rsidR="00A466B6" w:rsidRPr="00B05D15">
        <w:t>abstract</w:t>
      </w:r>
      <w:r w:rsidR="00E907D2" w:rsidRPr="00B05D15">
        <w:t xml:space="preserve"> to experience directly </w:t>
      </w:r>
      <w:r w:rsidR="00591CE2" w:rsidRPr="00B05D15">
        <w:t xml:space="preserve">in a </w:t>
      </w:r>
      <w:r w:rsidR="00591CE2" w:rsidRPr="00B05D15">
        <w:lastRenderedPageBreak/>
        <w:t>classroom environment</w:t>
      </w:r>
      <w:r w:rsidR="0080302D" w:rsidRPr="00B05D15">
        <w:t xml:space="preserve">. </w:t>
      </w:r>
      <w:r w:rsidR="00A466B6" w:rsidRPr="00B05D15">
        <w:t>The emerging field of game-based learning</w:t>
      </w:r>
      <w:r w:rsidR="00C81373" w:rsidRPr="00B05D15">
        <w:t xml:space="preserve"> is also beginning to </w:t>
      </w:r>
      <w:r w:rsidR="002439C4" w:rsidRPr="00B05D15">
        <w:t>demonstrate</w:t>
      </w:r>
      <w:r w:rsidR="00A466B6" w:rsidRPr="00B05D15">
        <w:t xml:space="preserve"> promise in supporting deeper learning when</w:t>
      </w:r>
      <w:r w:rsidR="00CF00A1" w:rsidRPr="00B05D15">
        <w:t xml:space="preserve"> </w:t>
      </w:r>
      <w:r w:rsidR="00C81373" w:rsidRPr="00B05D15">
        <w:t xml:space="preserve">designers follow principles such as </w:t>
      </w:r>
      <w:r w:rsidR="00062FDF" w:rsidRPr="00B05D15">
        <w:t>a focus on clear learning goals</w:t>
      </w:r>
      <w:r w:rsidR="00472238" w:rsidRPr="00B05D15">
        <w:t>, with environments, graphics</w:t>
      </w:r>
      <w:r w:rsidR="00280F5D">
        <w:t>,</w:t>
      </w:r>
      <w:r w:rsidR="00472238" w:rsidRPr="00B05D15">
        <w:t xml:space="preserve"> and storylines well-aligned to these goals;</w:t>
      </w:r>
      <w:r w:rsidR="00062FDF" w:rsidRPr="00B05D15">
        <w:t xml:space="preserve"> </w:t>
      </w:r>
      <w:r w:rsidR="00472238" w:rsidRPr="00B05D15">
        <w:t>thoughtful scaffolding;</w:t>
      </w:r>
      <w:r w:rsidR="00062FDF" w:rsidRPr="00B05D15">
        <w:t xml:space="preserve"> and embedded feedback</w:t>
      </w:r>
      <w:r w:rsidR="007B31E3" w:rsidRPr="00B05D15">
        <w:t>.</w:t>
      </w:r>
      <w:r w:rsidR="007B31E3" w:rsidRPr="00B05D15">
        <w:rPr>
          <w:rStyle w:val="EndnoteReference"/>
        </w:rPr>
        <w:endnoteReference w:id="28"/>
      </w:r>
      <w:r w:rsidR="007B31E3" w:rsidRPr="00B05D15">
        <w:rPr>
          <w:vertAlign w:val="superscript"/>
        </w:rPr>
        <w:t>,</w:t>
      </w:r>
      <w:r w:rsidR="007B31E3" w:rsidRPr="00B05D15">
        <w:rPr>
          <w:rStyle w:val="EndnoteReference"/>
        </w:rPr>
        <w:endnoteReference w:id="29"/>
      </w:r>
      <w:r w:rsidR="00E66D82" w:rsidRPr="00B05D15">
        <w:rPr>
          <w:vertAlign w:val="superscript"/>
        </w:rPr>
        <w:t xml:space="preserve"> </w:t>
      </w:r>
      <w:r w:rsidR="00E66D82" w:rsidRPr="00B05D15">
        <w:t>Finally,</w:t>
      </w:r>
      <w:r w:rsidR="00E66D82" w:rsidRPr="00B05D15">
        <w:rPr>
          <w:vertAlign w:val="superscript"/>
        </w:rPr>
        <w:t xml:space="preserve"> </w:t>
      </w:r>
      <w:r w:rsidR="00E66D82" w:rsidRPr="00B05D15">
        <w:t>the Internet provides students with a forum for getting their ideas and the products they create to a much larger audience. Web 2.0 capabilities allow students to be producers as well as consumers of online technology.</w:t>
      </w:r>
    </w:p>
    <w:p w14:paraId="55CBF2E3" w14:textId="77777777" w:rsidR="00475A38" w:rsidRPr="00F92A40" w:rsidRDefault="00475A38" w:rsidP="00696B75">
      <w:pPr>
        <w:pStyle w:val="BodyText"/>
      </w:pPr>
      <w:r w:rsidRPr="00F92A40">
        <w:rPr>
          <w:b/>
          <w:i/>
        </w:rPr>
        <w:t>Leverag</w:t>
      </w:r>
      <w:r w:rsidR="00334895" w:rsidRPr="00F92A40">
        <w:rPr>
          <w:b/>
          <w:i/>
        </w:rPr>
        <w:t>ing</w:t>
      </w:r>
      <w:r w:rsidRPr="00F92A40">
        <w:rPr>
          <w:b/>
          <w:i/>
        </w:rPr>
        <w:t xml:space="preserve"> social interactions to build knowledge together</w:t>
      </w:r>
      <w:r w:rsidR="0095727D" w:rsidRPr="00F92A40">
        <w:rPr>
          <w:b/>
          <w:i/>
        </w:rPr>
        <w:t>.</w:t>
      </w:r>
      <w:r w:rsidR="0095727D" w:rsidRPr="00F92A40">
        <w:t xml:space="preserve"> </w:t>
      </w:r>
      <w:r w:rsidR="00A82EF3" w:rsidRPr="00F92A40">
        <w:t xml:space="preserve">In traditional </w:t>
      </w:r>
      <w:r w:rsidR="00CB0D11" w:rsidRPr="00F92A40">
        <w:t>classrooms</w:t>
      </w:r>
      <w:r w:rsidR="00A82EF3" w:rsidRPr="00F92A40">
        <w:t xml:space="preserve">, learning is </w:t>
      </w:r>
      <w:r w:rsidR="00CB0D11" w:rsidRPr="00F92A40">
        <w:t xml:space="preserve">seen as </w:t>
      </w:r>
      <w:r w:rsidR="00A82EF3" w:rsidRPr="00F92A40">
        <w:t xml:space="preserve">an individual </w:t>
      </w:r>
      <w:r w:rsidR="00CB0D11" w:rsidRPr="00F92A40">
        <w:t>task</w:t>
      </w:r>
      <w:r w:rsidR="00A82EF3" w:rsidRPr="00F92A40">
        <w:t xml:space="preserve">, and </w:t>
      </w:r>
      <w:r w:rsidR="00CB0D11" w:rsidRPr="00F92A40">
        <w:t xml:space="preserve">a student who looks at someone else’s paper might be accused of cheating. </w:t>
      </w:r>
      <w:r w:rsidR="00155D2A" w:rsidRPr="00F92A40">
        <w:t xml:space="preserve">In contrast, </w:t>
      </w:r>
      <w:r w:rsidR="00053942" w:rsidRPr="00F92A40">
        <w:t xml:space="preserve">learning </w:t>
      </w:r>
      <w:r w:rsidR="00155D2A" w:rsidRPr="00F92A40">
        <w:t xml:space="preserve">research </w:t>
      </w:r>
      <w:r w:rsidR="00CB0D11" w:rsidRPr="00F92A40">
        <w:t xml:space="preserve">demonstrates </w:t>
      </w:r>
      <w:r w:rsidR="00155D2A" w:rsidRPr="00F92A40">
        <w:t xml:space="preserve">the value of </w:t>
      </w:r>
      <w:r w:rsidR="00E66D82" w:rsidRPr="00F92A40">
        <w:t>students working together to</w:t>
      </w:r>
      <w:r w:rsidR="00155D2A" w:rsidRPr="00F92A40">
        <w:t xml:space="preserve"> build deep knowledge</w:t>
      </w:r>
      <w:r w:rsidR="007B31E3" w:rsidRPr="00F92A40">
        <w:t>.</w:t>
      </w:r>
      <w:r w:rsidR="007B31E3" w:rsidRPr="00F92A40">
        <w:rPr>
          <w:rStyle w:val="EndnoteReference"/>
        </w:rPr>
        <w:endnoteReference w:id="30"/>
      </w:r>
      <w:r w:rsidR="007B31E3" w:rsidRPr="00F92A40">
        <w:rPr>
          <w:vertAlign w:val="superscript"/>
        </w:rPr>
        <w:t>,</w:t>
      </w:r>
      <w:r w:rsidR="007B31E3" w:rsidRPr="00F92A40">
        <w:rPr>
          <w:rStyle w:val="EndnoteReference"/>
        </w:rPr>
        <w:endnoteReference w:id="31"/>
      </w:r>
      <w:r w:rsidR="00155D2A" w:rsidRPr="00F92A40">
        <w:t xml:space="preserve"> In a learning community,</w:t>
      </w:r>
      <w:r w:rsidR="009A46AB" w:rsidRPr="00F92A40">
        <w:t xml:space="preserve"> students</w:t>
      </w:r>
      <w:r w:rsidR="00155D2A" w:rsidRPr="00F92A40">
        <w:t xml:space="preserve"> </w:t>
      </w:r>
      <w:r w:rsidR="00E66D82" w:rsidRPr="00F92A40">
        <w:t xml:space="preserve">collaborate </w:t>
      </w:r>
      <w:r w:rsidR="00CB0D11" w:rsidRPr="00F92A40">
        <w:t>to</w:t>
      </w:r>
      <w:r w:rsidR="00E66D82" w:rsidRPr="00F92A40">
        <w:t xml:space="preserve"> </w:t>
      </w:r>
      <w:r w:rsidR="00155D2A" w:rsidRPr="00F92A40">
        <w:t>advanc</w:t>
      </w:r>
      <w:r w:rsidR="00CB0D11" w:rsidRPr="00F92A40">
        <w:t>e</w:t>
      </w:r>
      <w:r w:rsidR="00155D2A" w:rsidRPr="00F92A40">
        <w:t xml:space="preserve"> </w:t>
      </w:r>
      <w:r w:rsidR="00E66D82" w:rsidRPr="00F92A40">
        <w:t xml:space="preserve">their collective </w:t>
      </w:r>
      <w:r w:rsidR="00155D2A" w:rsidRPr="00F92A40">
        <w:t>knowledge on a topic in a way that helps each student learn</w:t>
      </w:r>
      <w:r w:rsidR="003B45D2" w:rsidRPr="00F92A40">
        <w:t>.</w:t>
      </w:r>
      <w:r w:rsidR="003B45D2" w:rsidRPr="00F92A40">
        <w:rPr>
          <w:rStyle w:val="EndnoteReference"/>
        </w:rPr>
        <w:endnoteReference w:id="32"/>
      </w:r>
      <w:r w:rsidR="003B45D2" w:rsidRPr="00F92A40">
        <w:rPr>
          <w:vertAlign w:val="superscript"/>
        </w:rPr>
        <w:t>,</w:t>
      </w:r>
      <w:r w:rsidR="003B45D2" w:rsidRPr="00F92A40">
        <w:rPr>
          <w:rStyle w:val="EndnoteReference"/>
        </w:rPr>
        <w:endnoteReference w:id="33"/>
      </w:r>
      <w:r w:rsidR="00155D2A" w:rsidRPr="00F92A40">
        <w:t xml:space="preserve"> When students </w:t>
      </w:r>
      <w:r w:rsidR="00FB1B99" w:rsidRPr="00F92A40">
        <w:t>collaborate</w:t>
      </w:r>
      <w:r w:rsidR="00CB0D11" w:rsidRPr="00F92A40">
        <w:t xml:space="preserve"> to build something together</w:t>
      </w:r>
      <w:r w:rsidR="00D44A9E" w:rsidRPr="00F92A40">
        <w:t xml:space="preserve"> or debate</w:t>
      </w:r>
      <w:r w:rsidR="00CB0D11" w:rsidRPr="00F92A40">
        <w:t xml:space="preserve"> a topic</w:t>
      </w:r>
      <w:r w:rsidR="00155D2A" w:rsidRPr="00F92A40">
        <w:t xml:space="preserve">, </w:t>
      </w:r>
      <w:r w:rsidR="00053942" w:rsidRPr="00F92A40">
        <w:t>they</w:t>
      </w:r>
      <w:r w:rsidR="00155D2A" w:rsidRPr="00F92A40">
        <w:t xml:space="preserve"> </w:t>
      </w:r>
      <w:r w:rsidR="00CB0D11" w:rsidRPr="00F92A40">
        <w:t xml:space="preserve">must </w:t>
      </w:r>
      <w:r w:rsidR="00155D2A" w:rsidRPr="00F92A40">
        <w:t xml:space="preserve">articulate their own ideas and evaluate, </w:t>
      </w:r>
      <w:r w:rsidR="00D44A9E" w:rsidRPr="00F92A40">
        <w:t>question</w:t>
      </w:r>
      <w:r w:rsidR="00FB1B99" w:rsidRPr="00F92A40">
        <w:t>, sharpen,</w:t>
      </w:r>
      <w:r w:rsidR="00155D2A" w:rsidRPr="00F92A40">
        <w:t xml:space="preserve"> or build on the ideas of others</w:t>
      </w:r>
      <w:r w:rsidR="00CB0D11" w:rsidRPr="00F92A40">
        <w:t>.</w:t>
      </w:r>
      <w:r w:rsidR="00155D2A" w:rsidRPr="00F92A40">
        <w:t xml:space="preserve"> </w:t>
      </w:r>
      <w:r w:rsidR="00E14677" w:rsidRPr="00F92A40">
        <w:t>In well-designed learning activities, t</w:t>
      </w:r>
      <w:r w:rsidR="00CB0D11" w:rsidRPr="00F92A40">
        <w:t xml:space="preserve">hese processes </w:t>
      </w:r>
      <w:r w:rsidR="00155D2A" w:rsidRPr="00F92A40">
        <w:t xml:space="preserve">deepen </w:t>
      </w:r>
      <w:r w:rsidR="00053942" w:rsidRPr="00F92A40">
        <w:t xml:space="preserve">both </w:t>
      </w:r>
      <w:r w:rsidR="00E14677" w:rsidRPr="00F92A40">
        <w:t xml:space="preserve">students’ </w:t>
      </w:r>
      <w:r w:rsidR="00FB1B99" w:rsidRPr="00F92A40">
        <w:t xml:space="preserve">individual and </w:t>
      </w:r>
      <w:r w:rsidR="00053942" w:rsidRPr="00F92A40">
        <w:t xml:space="preserve">their collective </w:t>
      </w:r>
      <w:r w:rsidR="00D44A9E" w:rsidRPr="00F92A40">
        <w:t xml:space="preserve">conceptual </w:t>
      </w:r>
      <w:r w:rsidR="00155D2A" w:rsidRPr="00F92A40">
        <w:t>understanding</w:t>
      </w:r>
      <w:r w:rsidR="003B45D2" w:rsidRPr="00F92A40">
        <w:t>.</w:t>
      </w:r>
      <w:r w:rsidR="003B45D2" w:rsidRPr="00F92A40">
        <w:rPr>
          <w:rStyle w:val="EndnoteReference"/>
        </w:rPr>
        <w:endnoteReference w:id="34"/>
      </w:r>
    </w:p>
    <w:p w14:paraId="0C31C78F" w14:textId="77777777" w:rsidR="00993C3E" w:rsidRPr="00F92A40" w:rsidRDefault="009A46AB" w:rsidP="00993C3E">
      <w:pPr>
        <w:pStyle w:val="BodyText"/>
      </w:pPr>
      <w:r w:rsidRPr="00F92A40">
        <w:t>Students</w:t>
      </w:r>
      <w:r w:rsidR="00993C3E" w:rsidRPr="00F92A40">
        <w:t xml:space="preserve"> learn better when they explain </w:t>
      </w:r>
      <w:r w:rsidR="00A1513F" w:rsidRPr="00F92A40">
        <w:t xml:space="preserve">their emerging understanding </w:t>
      </w:r>
      <w:r w:rsidR="00993C3E" w:rsidRPr="00F92A40">
        <w:t xml:space="preserve">to peers and have peer </w:t>
      </w:r>
      <w:r w:rsidR="00A1513F" w:rsidRPr="00F92A40">
        <w:t>responses to</w:t>
      </w:r>
      <w:r w:rsidR="00993C3E" w:rsidRPr="00F92A40">
        <w:t xml:space="preserve"> their questions, but it </w:t>
      </w:r>
      <w:r w:rsidR="00E14677" w:rsidRPr="00F92A40">
        <w:t xml:space="preserve">can be </w:t>
      </w:r>
      <w:r w:rsidR="00993C3E" w:rsidRPr="00F92A40">
        <w:t xml:space="preserve">hard to </w:t>
      </w:r>
      <w:r w:rsidR="00A1513F" w:rsidRPr="00F92A40">
        <w:t xml:space="preserve">implement </w:t>
      </w:r>
      <w:r w:rsidR="00993C3E" w:rsidRPr="00F92A40">
        <w:t xml:space="preserve">effective </w:t>
      </w:r>
      <w:r w:rsidR="00A1513F" w:rsidRPr="00F92A40">
        <w:t xml:space="preserve">peer dialogue </w:t>
      </w:r>
      <w:r w:rsidR="00993C3E" w:rsidRPr="00F92A40">
        <w:t>in typical classrooms or lecture halls</w:t>
      </w:r>
      <w:r w:rsidR="00520CB2" w:rsidRPr="00F92A40">
        <w:t xml:space="preserve"> where seating arrangements are not conducive to discussions among students</w:t>
      </w:r>
      <w:r w:rsidR="00993C3E" w:rsidRPr="00F92A40">
        <w:t xml:space="preserve">. </w:t>
      </w:r>
      <w:r w:rsidR="00E66D82" w:rsidRPr="00F92A40">
        <w:t>O</w:t>
      </w:r>
      <w:r w:rsidR="00993C3E" w:rsidRPr="00F92A40">
        <w:t xml:space="preserve">nline learning environments </w:t>
      </w:r>
      <w:r w:rsidRPr="00F92A40">
        <w:t xml:space="preserve">can be designed to </w:t>
      </w:r>
      <w:r w:rsidR="00993C3E" w:rsidRPr="00F92A40">
        <w:t xml:space="preserve">support </w:t>
      </w:r>
      <w:r w:rsidR="00CB0D11" w:rsidRPr="00F92A40">
        <w:t xml:space="preserve">a variety of productive peer interactions, such as </w:t>
      </w:r>
      <w:r w:rsidR="00A1513F" w:rsidRPr="00F92A40">
        <w:t xml:space="preserve">students’ </w:t>
      </w:r>
      <w:r w:rsidR="00993C3E" w:rsidRPr="00F92A40">
        <w:t xml:space="preserve">presentation of </w:t>
      </w:r>
      <w:r w:rsidR="00A1513F" w:rsidRPr="00F92A40">
        <w:t xml:space="preserve">their </w:t>
      </w:r>
      <w:r w:rsidR="00993C3E" w:rsidRPr="00F92A40">
        <w:t xml:space="preserve">ideas with peer </w:t>
      </w:r>
      <w:r w:rsidR="00CB0D11" w:rsidRPr="00F92A40">
        <w:t xml:space="preserve">discussion </w:t>
      </w:r>
      <w:r w:rsidR="00993C3E" w:rsidRPr="00F92A40">
        <w:t xml:space="preserve">and feedback, the </w:t>
      </w:r>
      <w:r w:rsidR="00A1513F" w:rsidRPr="00F92A40">
        <w:t xml:space="preserve">collaborative </w:t>
      </w:r>
      <w:r w:rsidR="00993C3E" w:rsidRPr="00F92A40">
        <w:t>construct</w:t>
      </w:r>
      <w:r w:rsidR="00A1513F" w:rsidRPr="00F92A40">
        <w:t>ion of</w:t>
      </w:r>
      <w:r w:rsidR="00993C3E" w:rsidRPr="00F92A40">
        <w:t xml:space="preserve"> documents and presentations online, </w:t>
      </w:r>
      <w:r w:rsidR="00A1513F" w:rsidRPr="00F92A40">
        <w:t>and</w:t>
      </w:r>
      <w:r w:rsidRPr="00F92A40">
        <w:t xml:space="preserve"> </w:t>
      </w:r>
      <w:r w:rsidR="00A1513F" w:rsidRPr="00F92A40">
        <w:t>online</w:t>
      </w:r>
      <w:r w:rsidR="00993C3E" w:rsidRPr="00F92A40">
        <w:t xml:space="preserve"> homework help, study groups</w:t>
      </w:r>
      <w:r w:rsidR="00A1513F" w:rsidRPr="00F92A40">
        <w:t>,</w:t>
      </w:r>
      <w:r w:rsidR="00993C3E" w:rsidRPr="00F92A40">
        <w:t xml:space="preserve"> and </w:t>
      </w:r>
      <w:r w:rsidR="009579BB" w:rsidRPr="00F92A40">
        <w:t>challenge-</w:t>
      </w:r>
      <w:r w:rsidR="0080302D" w:rsidRPr="00F92A40">
        <w:t xml:space="preserve">based learning </w:t>
      </w:r>
      <w:r w:rsidR="00993C3E" w:rsidRPr="00F92A40">
        <w:t>teams</w:t>
      </w:r>
      <w:r w:rsidR="0080302D" w:rsidRPr="00F92A40">
        <w:t>.</w:t>
      </w:r>
      <w:r w:rsidR="00E66D82" w:rsidRPr="00F92A40">
        <w:t xml:space="preserve"> </w:t>
      </w:r>
      <w:r w:rsidR="00CB0D11" w:rsidRPr="00F92A40">
        <w:t>Platforms for</w:t>
      </w:r>
      <w:r w:rsidR="00E66D82" w:rsidRPr="00F92A40">
        <w:t xml:space="preserve"> online social interactions can </w:t>
      </w:r>
      <w:r w:rsidR="00CB0D11" w:rsidRPr="00F92A40">
        <w:t xml:space="preserve">also </w:t>
      </w:r>
      <w:r w:rsidR="00E66D82" w:rsidRPr="00F92A40">
        <w:t>support organized and focused student collaborations and community building across geographic distances and even national borders.</w:t>
      </w:r>
    </w:p>
    <w:p w14:paraId="6CC16B4C" w14:textId="77777777" w:rsidR="00DE5881" w:rsidRDefault="003C03AA" w:rsidP="00696B75">
      <w:pPr>
        <w:pStyle w:val="BodyText"/>
      </w:pPr>
      <w:r w:rsidRPr="00F92A40">
        <w:t>O</w:t>
      </w:r>
      <w:r w:rsidR="009A46AB" w:rsidRPr="00F92A40">
        <w:t xml:space="preserve">nline social environments for learning </w:t>
      </w:r>
      <w:r w:rsidR="00CB0D11" w:rsidRPr="00F92A40">
        <w:t xml:space="preserve">can </w:t>
      </w:r>
      <w:r w:rsidR="009A46AB" w:rsidRPr="00F92A40">
        <w:t xml:space="preserve">also augment teacher </w:t>
      </w:r>
      <w:r w:rsidR="009579BB" w:rsidRPr="00F92A40">
        <w:t>capacity</w:t>
      </w:r>
      <w:r w:rsidR="009A46AB" w:rsidRPr="00F92A40">
        <w:t xml:space="preserve">. </w:t>
      </w:r>
      <w:r w:rsidR="00993C3E" w:rsidRPr="00F92A40">
        <w:t xml:space="preserve">Although teachers </w:t>
      </w:r>
      <w:r w:rsidRPr="00F92A40">
        <w:t xml:space="preserve">do not need technology to </w:t>
      </w:r>
      <w:r w:rsidR="00CB0D11" w:rsidRPr="00F92A40">
        <w:t xml:space="preserve">work with students in </w:t>
      </w:r>
      <w:r w:rsidR="00993C3E" w:rsidRPr="00F92A40">
        <w:t xml:space="preserve">small groups, they can only visit one group at a time. </w:t>
      </w:r>
      <w:r w:rsidR="00CB0D11" w:rsidRPr="00F92A40">
        <w:t xml:space="preserve">A </w:t>
      </w:r>
      <w:r w:rsidR="00E14677" w:rsidRPr="00F92A40">
        <w:t>host</w:t>
      </w:r>
      <w:r w:rsidR="00CB0D11" w:rsidRPr="00F92A40">
        <w:t xml:space="preserve"> of new technologies have emerged</w:t>
      </w:r>
      <w:r w:rsidR="00E66D82" w:rsidRPr="00F92A40">
        <w:t>,</w:t>
      </w:r>
      <w:r w:rsidR="00993C3E" w:rsidRPr="00F92A40">
        <w:t xml:space="preserve"> ranging from simple “clickers” to elaborate supports for </w:t>
      </w:r>
      <w:r w:rsidR="00A1513F" w:rsidRPr="00F92A40">
        <w:t xml:space="preserve">a varied set of </w:t>
      </w:r>
      <w:r w:rsidR="009579BB" w:rsidRPr="00F92A40">
        <w:t xml:space="preserve">interactive </w:t>
      </w:r>
      <w:r w:rsidR="00993C3E" w:rsidRPr="00F92A40">
        <w:t xml:space="preserve">roles </w:t>
      </w:r>
      <w:r w:rsidR="00A1513F" w:rsidRPr="00F92A40">
        <w:t>within immersive virtual environments</w:t>
      </w:r>
      <w:r w:rsidR="00CB0D11" w:rsidRPr="00F92A40">
        <w:t>,</w:t>
      </w:r>
      <w:r w:rsidR="00A1513F" w:rsidRPr="00F92A40">
        <w:t xml:space="preserve"> that can support small-group collaboration</w:t>
      </w:r>
      <w:r w:rsidRPr="00F92A40">
        <w:t xml:space="preserve"> within classrooms</w:t>
      </w:r>
      <w:r w:rsidR="00CB0D11" w:rsidRPr="00F92A40">
        <w:t xml:space="preserve"> and keep students productively engaged in learning while the teacher is rotating among the groups</w:t>
      </w:r>
      <w:r w:rsidR="00993C3E" w:rsidRPr="00F92A40">
        <w:t>.</w:t>
      </w:r>
      <w:r w:rsidR="00113D02">
        <w:t xml:space="preserve"> </w:t>
      </w:r>
    </w:p>
    <w:p w14:paraId="533E4535" w14:textId="77777777" w:rsidR="00F77D85" w:rsidRPr="00F92A40" w:rsidRDefault="009579BB" w:rsidP="00696B75">
      <w:pPr>
        <w:pStyle w:val="BodyText"/>
      </w:pPr>
      <w:r w:rsidRPr="00F92A40">
        <w:t>Appropriate use of t</w:t>
      </w:r>
      <w:r w:rsidR="00993C3E" w:rsidRPr="00F92A40">
        <w:t xml:space="preserve">hese technologies </w:t>
      </w:r>
      <w:r w:rsidRPr="00F92A40">
        <w:t>relies on a host of complementary supports</w:t>
      </w:r>
      <w:r w:rsidR="00993C3E" w:rsidRPr="00F92A40">
        <w:t>. For example, Peer Instruction</w:t>
      </w:r>
      <w:r w:rsidR="00D0102C" w:rsidRPr="00F92A40">
        <w:t xml:space="preserve"> </w:t>
      </w:r>
      <w:r w:rsidR="00993C3E" w:rsidRPr="00F92A40">
        <w:t xml:space="preserve">is a pedagogy </w:t>
      </w:r>
      <w:r w:rsidR="00A1513F" w:rsidRPr="00F92A40">
        <w:t xml:space="preserve">that </w:t>
      </w:r>
      <w:r w:rsidR="00993C3E" w:rsidRPr="00F92A40">
        <w:t xml:space="preserve">has transformed </w:t>
      </w:r>
      <w:r w:rsidR="00A1513F" w:rsidRPr="00F92A40">
        <w:t xml:space="preserve">many </w:t>
      </w:r>
      <w:r w:rsidR="00993C3E" w:rsidRPr="00F92A40">
        <w:t>physics lecture halls</w:t>
      </w:r>
      <w:r w:rsidR="004B3165" w:rsidRPr="00F92A40">
        <w:rPr>
          <w:rStyle w:val="EndnoteReference"/>
        </w:rPr>
        <w:endnoteReference w:id="35"/>
      </w:r>
      <w:r w:rsidR="00993C3E" w:rsidRPr="00F92A40">
        <w:t xml:space="preserve"> an</w:t>
      </w:r>
      <w:r w:rsidR="009A46AB" w:rsidRPr="00F92A40">
        <w:t>d shown substantial benefits</w:t>
      </w:r>
      <w:r w:rsidR="00CB0D11" w:rsidRPr="00F92A40">
        <w:t>.</w:t>
      </w:r>
      <w:r w:rsidR="009410D7" w:rsidRPr="00F92A40">
        <w:rPr>
          <w:rStyle w:val="EndnoteReference"/>
        </w:rPr>
        <w:endnoteReference w:id="36"/>
      </w:r>
      <w:r w:rsidR="00D0102C" w:rsidRPr="00F92A40">
        <w:t xml:space="preserve"> </w:t>
      </w:r>
      <w:r w:rsidR="00CB0D11" w:rsidRPr="00F92A40">
        <w:t xml:space="preserve">Effective implementation of Peer Instruction, however, </w:t>
      </w:r>
      <w:r w:rsidR="00993C3E" w:rsidRPr="00F92A40">
        <w:t xml:space="preserve">requires </w:t>
      </w:r>
      <w:r w:rsidR="00CB0D11" w:rsidRPr="00F92A40">
        <w:t xml:space="preserve">a </w:t>
      </w:r>
      <w:r w:rsidR="00993C3E" w:rsidRPr="00F92A40">
        <w:t xml:space="preserve">coordinated </w:t>
      </w:r>
      <w:r w:rsidR="00CB0D11" w:rsidRPr="00F92A40">
        <w:t xml:space="preserve">system of </w:t>
      </w:r>
      <w:r w:rsidR="00993C3E" w:rsidRPr="00F92A40">
        <w:t>changes</w:t>
      </w:r>
      <w:r w:rsidR="00CB0D11" w:rsidRPr="00F92A40">
        <w:t>: in the way the space is used, the course materials,</w:t>
      </w:r>
      <w:r w:rsidR="00993C3E" w:rsidRPr="00F92A40">
        <w:t xml:space="preserve"> the role</w:t>
      </w:r>
      <w:r w:rsidR="00CB0D11" w:rsidRPr="00F92A40">
        <w:t>s</w:t>
      </w:r>
      <w:r w:rsidR="00993C3E" w:rsidRPr="00F92A40">
        <w:t xml:space="preserve"> </w:t>
      </w:r>
      <w:r w:rsidR="00CB0D11" w:rsidRPr="00F92A40">
        <w:t xml:space="preserve">that </w:t>
      </w:r>
      <w:r w:rsidR="00993C3E" w:rsidRPr="00F92A40">
        <w:t>the students and instructor</w:t>
      </w:r>
      <w:r w:rsidR="00CB0D11" w:rsidRPr="00F92A40">
        <w:t xml:space="preserve"> play</w:t>
      </w:r>
      <w:r w:rsidR="00993C3E" w:rsidRPr="00F92A40">
        <w:t xml:space="preserve">, and </w:t>
      </w:r>
      <w:r w:rsidR="00CB0D11" w:rsidRPr="00F92A40">
        <w:t>how instructors are trained. Similarly</w:t>
      </w:r>
      <w:r w:rsidR="00993C3E" w:rsidRPr="00F92A40">
        <w:t xml:space="preserve">, a handheld technology </w:t>
      </w:r>
      <w:r w:rsidR="00A1513F" w:rsidRPr="00F92A40">
        <w:t xml:space="preserve">for </w:t>
      </w:r>
      <w:r w:rsidR="00CB0D11" w:rsidRPr="00F92A40">
        <w:t xml:space="preserve">collaborative </w:t>
      </w:r>
      <w:r w:rsidR="00A1513F" w:rsidRPr="00F92A40">
        <w:t xml:space="preserve">work with fractions produced stronger student learning </w:t>
      </w:r>
      <w:r w:rsidR="00993C3E" w:rsidRPr="00F92A40">
        <w:t xml:space="preserve">when </w:t>
      </w:r>
      <w:r w:rsidR="00993C3E" w:rsidRPr="00F92A40">
        <w:lastRenderedPageBreak/>
        <w:t>content was carefully defined, behavioral training was provided to students,</w:t>
      </w:r>
      <w:r w:rsidR="00A1513F" w:rsidRPr="00F92A40">
        <w:t xml:space="preserve"> and</w:t>
      </w:r>
      <w:r w:rsidR="00993C3E" w:rsidRPr="00F92A40">
        <w:t xml:space="preserve"> teachers </w:t>
      </w:r>
      <w:r w:rsidR="00A1513F" w:rsidRPr="00F92A40">
        <w:t>received training and ongoing support around both the math content and the</w:t>
      </w:r>
      <w:r w:rsidR="00993C3E" w:rsidRPr="00F92A40">
        <w:t xml:space="preserve"> new pedagogy</w:t>
      </w:r>
      <w:r w:rsidR="009410D7" w:rsidRPr="00F92A40">
        <w:t>.</w:t>
      </w:r>
      <w:r w:rsidR="009410D7" w:rsidRPr="00F92A40">
        <w:rPr>
          <w:rStyle w:val="EndnoteReference"/>
        </w:rPr>
        <w:endnoteReference w:id="37"/>
      </w:r>
      <w:r w:rsidR="00D0102C" w:rsidRPr="00F92A40">
        <w:t xml:space="preserve"> </w:t>
      </w:r>
    </w:p>
    <w:p w14:paraId="16F1F32C" w14:textId="77777777" w:rsidR="00C83D98" w:rsidRPr="00F92A40" w:rsidRDefault="00475A38" w:rsidP="00696B75">
      <w:pPr>
        <w:pStyle w:val="BodyText"/>
      </w:pPr>
      <w:r w:rsidRPr="00F92A40">
        <w:rPr>
          <w:b/>
          <w:i/>
        </w:rPr>
        <w:t>Monitor</w:t>
      </w:r>
      <w:r w:rsidR="00334895" w:rsidRPr="00F92A40">
        <w:rPr>
          <w:b/>
          <w:i/>
        </w:rPr>
        <w:t>ing</w:t>
      </w:r>
      <w:r w:rsidRPr="00F92A40">
        <w:rPr>
          <w:b/>
          <w:i/>
        </w:rPr>
        <w:t xml:space="preserve"> </w:t>
      </w:r>
      <w:r w:rsidR="000332C5" w:rsidRPr="00F92A40">
        <w:rPr>
          <w:b/>
          <w:i/>
        </w:rPr>
        <w:t>the</w:t>
      </w:r>
      <w:r w:rsidR="00334895" w:rsidRPr="00F92A40">
        <w:rPr>
          <w:b/>
          <w:i/>
        </w:rPr>
        <w:t>ir own</w:t>
      </w:r>
      <w:r w:rsidRPr="00F92A40">
        <w:rPr>
          <w:b/>
          <w:i/>
        </w:rPr>
        <w:t xml:space="preserve"> learning and </w:t>
      </w:r>
      <w:r w:rsidR="002916E5" w:rsidRPr="00F92A40">
        <w:rPr>
          <w:b/>
          <w:i/>
        </w:rPr>
        <w:t>respond</w:t>
      </w:r>
      <w:r w:rsidR="00334895" w:rsidRPr="00F92A40">
        <w:rPr>
          <w:b/>
          <w:i/>
        </w:rPr>
        <w:t>ing</w:t>
      </w:r>
      <w:r w:rsidR="002916E5" w:rsidRPr="00F92A40">
        <w:rPr>
          <w:b/>
          <w:i/>
        </w:rPr>
        <w:t xml:space="preserve"> to</w:t>
      </w:r>
      <w:r w:rsidRPr="00F92A40">
        <w:rPr>
          <w:b/>
          <w:i/>
        </w:rPr>
        <w:t xml:space="preserve"> ample, useful feedback</w:t>
      </w:r>
      <w:r w:rsidR="000332C5" w:rsidRPr="00F92A40">
        <w:rPr>
          <w:b/>
          <w:i/>
        </w:rPr>
        <w:t>.</w:t>
      </w:r>
      <w:r w:rsidR="000332C5" w:rsidRPr="00F92A40">
        <w:t xml:space="preserve"> </w:t>
      </w:r>
      <w:r w:rsidR="009B4B02" w:rsidRPr="00F92A40">
        <w:t>D</w:t>
      </w:r>
      <w:r w:rsidR="000332C5" w:rsidRPr="00F92A40">
        <w:t>eveloping students’ ability to effectively learn independently is</w:t>
      </w:r>
      <w:r w:rsidR="009B4B02" w:rsidRPr="00F92A40">
        <w:t xml:space="preserve"> an</w:t>
      </w:r>
      <w:r w:rsidR="000332C5" w:rsidRPr="00F92A40">
        <w:t xml:space="preserve"> important</w:t>
      </w:r>
      <w:r w:rsidR="009B4B02" w:rsidRPr="00F92A40">
        <w:t xml:space="preserve"> goal for preK-12 education</w:t>
      </w:r>
      <w:r w:rsidR="000332C5" w:rsidRPr="00F92A40">
        <w:t xml:space="preserve">. </w:t>
      </w:r>
      <w:r w:rsidR="007961E8" w:rsidRPr="00F92A40">
        <w:t xml:space="preserve">Independent learning requires a set of “self-regulation” skills, including students’ abilities to </w:t>
      </w:r>
      <w:r w:rsidR="000332C5" w:rsidRPr="00F92A40">
        <w:t xml:space="preserve">monitor their own </w:t>
      </w:r>
      <w:r w:rsidR="007961E8" w:rsidRPr="00F92A40">
        <w:t>understanding and progress</w:t>
      </w:r>
      <w:r w:rsidR="000332C5" w:rsidRPr="00F92A40">
        <w:t xml:space="preserve">, </w:t>
      </w:r>
      <w:r w:rsidR="007961E8" w:rsidRPr="00F92A40">
        <w:t xml:space="preserve">make decisions about </w:t>
      </w:r>
      <w:r w:rsidR="000332C5" w:rsidRPr="00F92A40">
        <w:t xml:space="preserve">their own learning </w:t>
      </w:r>
      <w:r w:rsidR="007961E8" w:rsidRPr="00F92A40">
        <w:t>(for example, recognizing the need to review topics they do not yet fully understand)</w:t>
      </w:r>
      <w:r w:rsidR="000332C5" w:rsidRPr="00F92A40">
        <w:t>, and control their own activities</w:t>
      </w:r>
      <w:r w:rsidR="009410D7" w:rsidRPr="00F92A40">
        <w:t>.</w:t>
      </w:r>
      <w:r w:rsidR="009410D7" w:rsidRPr="00F92A40">
        <w:rPr>
          <w:rStyle w:val="EndnoteReference"/>
        </w:rPr>
        <w:endnoteReference w:id="38"/>
      </w:r>
      <w:r w:rsidR="008C091C" w:rsidRPr="00F92A40">
        <w:t xml:space="preserve"> </w:t>
      </w:r>
      <w:r w:rsidR="000332C5" w:rsidRPr="00F92A40">
        <w:t xml:space="preserve">Students who are self-regulating take </w:t>
      </w:r>
      <w:r w:rsidR="009B4B02" w:rsidRPr="00F92A40">
        <w:t>on tasks at appropriate levels of</w:t>
      </w:r>
      <w:r w:rsidR="000332C5" w:rsidRPr="00F92A40">
        <w:t xml:space="preserve"> challenges, practice </w:t>
      </w:r>
      <w:r w:rsidR="009B4B02" w:rsidRPr="00F92A40">
        <w:t>to proficiency</w:t>
      </w:r>
      <w:r w:rsidR="000332C5" w:rsidRPr="00F92A40">
        <w:t xml:space="preserve">, develop deep understandings, and </w:t>
      </w:r>
      <w:r w:rsidR="009B4B02" w:rsidRPr="00F92A40">
        <w:t>use their study time wisely</w:t>
      </w:r>
      <w:r w:rsidR="000332C5" w:rsidRPr="00F92A40">
        <w:t xml:space="preserve">. </w:t>
      </w:r>
    </w:p>
    <w:p w14:paraId="5B0AAE8F" w14:textId="77777777" w:rsidR="00DE5881" w:rsidRPr="00F92A40" w:rsidRDefault="000332C5" w:rsidP="00696B75">
      <w:pPr>
        <w:pStyle w:val="BodyText"/>
      </w:pPr>
      <w:r w:rsidRPr="00F92A40">
        <w:t>Feedback is important to self-regulation</w:t>
      </w:r>
      <w:r w:rsidR="009B4B02" w:rsidRPr="00F92A40">
        <w:t>.</w:t>
      </w:r>
      <w:r w:rsidRPr="00F92A40">
        <w:t xml:space="preserve"> </w:t>
      </w:r>
      <w:r w:rsidR="009B4B02" w:rsidRPr="00F92A40">
        <w:t>R</w:t>
      </w:r>
      <w:r w:rsidR="00A26231" w:rsidRPr="00F92A40">
        <w:t xml:space="preserve">esearch has demonstrated that learning </w:t>
      </w:r>
      <w:r w:rsidR="009B4B02" w:rsidRPr="00F92A40">
        <w:t>is enhanced</w:t>
      </w:r>
      <w:r w:rsidR="00A26231" w:rsidRPr="00F92A40">
        <w:t xml:space="preserve"> when </w:t>
      </w:r>
      <w:r w:rsidR="009B4B02" w:rsidRPr="00F92A40">
        <w:t>learners receive</w:t>
      </w:r>
      <w:r w:rsidR="00A26231" w:rsidRPr="00F92A40">
        <w:t xml:space="preserve"> </w:t>
      </w:r>
      <w:r w:rsidR="005F2539" w:rsidRPr="00F92A40">
        <w:t xml:space="preserve">substantive </w:t>
      </w:r>
      <w:r w:rsidR="00A26231" w:rsidRPr="00F92A40">
        <w:t xml:space="preserve">feedback </w:t>
      </w:r>
      <w:r w:rsidR="009B4B02" w:rsidRPr="00F92A40">
        <w:t>about their performance</w:t>
      </w:r>
      <w:r w:rsidR="005F2539" w:rsidRPr="00F92A40">
        <w:t xml:space="preserve"> that helps them to see next steps on the path to their learning goals</w:t>
      </w:r>
      <w:r w:rsidR="009410D7" w:rsidRPr="00F92A40">
        <w:t>.</w:t>
      </w:r>
      <w:r w:rsidR="009410D7" w:rsidRPr="00F92A40">
        <w:rPr>
          <w:rStyle w:val="EndnoteReference"/>
        </w:rPr>
        <w:endnoteReference w:id="39"/>
      </w:r>
      <w:r w:rsidR="009410D7" w:rsidRPr="00F92A40">
        <w:rPr>
          <w:vertAlign w:val="superscript"/>
        </w:rPr>
        <w:t>,</w:t>
      </w:r>
      <w:r w:rsidR="009410D7" w:rsidRPr="00F92A40">
        <w:rPr>
          <w:rStyle w:val="EndnoteReference"/>
        </w:rPr>
        <w:endnoteReference w:id="40"/>
      </w:r>
      <w:r w:rsidR="00A26231" w:rsidRPr="00F92A40">
        <w:t xml:space="preserve"> </w:t>
      </w:r>
      <w:r w:rsidR="007961E8" w:rsidRPr="00F92A40">
        <w:t xml:space="preserve">Many </w:t>
      </w:r>
      <w:r w:rsidR="00BF6EF2" w:rsidRPr="00F92A40">
        <w:t>integrated technology system</w:t>
      </w:r>
      <w:r w:rsidR="007961E8" w:rsidRPr="00F92A40">
        <w:t xml:space="preserve">s are carefully designed to provide feedback to students </w:t>
      </w:r>
      <w:r w:rsidR="005F2539" w:rsidRPr="00F92A40">
        <w:t>as they use</w:t>
      </w:r>
      <w:r w:rsidR="007961E8" w:rsidRPr="00F92A40">
        <w:t xml:space="preserve"> the system. These capabilities</w:t>
      </w:r>
      <w:r w:rsidR="00BF6EF2" w:rsidRPr="00F92A40">
        <w:t xml:space="preserve"> can supplement </w:t>
      </w:r>
      <w:r w:rsidR="007961E8" w:rsidRPr="00F92A40">
        <w:t xml:space="preserve">teachers’ </w:t>
      </w:r>
      <w:r w:rsidR="00BF6EF2" w:rsidRPr="00F92A40">
        <w:t xml:space="preserve">capacity to provide </w:t>
      </w:r>
      <w:r w:rsidR="009B4B02" w:rsidRPr="00F92A40">
        <w:t xml:space="preserve">timely </w:t>
      </w:r>
      <w:r w:rsidR="007961E8" w:rsidRPr="00F92A40">
        <w:t xml:space="preserve">and customized </w:t>
      </w:r>
      <w:r w:rsidR="00BF6EF2" w:rsidRPr="00F92A40">
        <w:t xml:space="preserve">feedback to each student in a class, </w:t>
      </w:r>
      <w:r w:rsidR="007961E8" w:rsidRPr="00F92A40">
        <w:t xml:space="preserve">even with large class sizes or with diverse student abilities within a class. In turn, these systems can support </w:t>
      </w:r>
      <w:r w:rsidR="00ED6AFC" w:rsidRPr="00F92A40">
        <w:t xml:space="preserve">faster </w:t>
      </w:r>
      <w:r w:rsidR="00BF6EF2" w:rsidRPr="00F92A40">
        <w:t>feedback loops</w:t>
      </w:r>
      <w:r w:rsidR="00ED6AFC" w:rsidRPr="00F92A40">
        <w:t xml:space="preserve"> </w:t>
      </w:r>
      <w:r w:rsidR="009B4B02" w:rsidRPr="00F92A40">
        <w:t>by generating the</w:t>
      </w:r>
      <w:r w:rsidR="00ED6AFC" w:rsidRPr="00F92A40">
        <w:t xml:space="preserve"> </w:t>
      </w:r>
      <w:r w:rsidR="00BF6EF2" w:rsidRPr="00F92A40">
        <w:t>inform</w:t>
      </w:r>
      <w:r w:rsidR="009B4B02" w:rsidRPr="00F92A40">
        <w:t>ation needed to decide on</w:t>
      </w:r>
      <w:r w:rsidR="00BF6EF2" w:rsidRPr="00F92A40">
        <w:t xml:space="preserve"> </w:t>
      </w:r>
      <w:r w:rsidR="007961E8" w:rsidRPr="00F92A40">
        <w:t xml:space="preserve">the best </w:t>
      </w:r>
      <w:r w:rsidR="00BF6EF2" w:rsidRPr="00F92A40">
        <w:t>next steps for both students’ learning and teachers’ instruction</w:t>
      </w:r>
      <w:r w:rsidR="007426F1" w:rsidRPr="00F92A40">
        <w:t>.</w:t>
      </w:r>
      <w:r w:rsidR="007426F1" w:rsidRPr="00F92A40">
        <w:rPr>
          <w:rStyle w:val="EndnoteReference"/>
        </w:rPr>
        <w:endnoteReference w:id="41"/>
      </w:r>
      <w:r w:rsidR="00113D02">
        <w:t xml:space="preserve"> </w:t>
      </w:r>
    </w:p>
    <w:p w14:paraId="43D77A0B" w14:textId="77777777" w:rsidR="00C83D98" w:rsidRPr="00F92A40" w:rsidRDefault="007961E8" w:rsidP="00696B75">
      <w:pPr>
        <w:pStyle w:val="BodyText"/>
      </w:pPr>
      <w:r w:rsidRPr="00F92A40">
        <w:t xml:space="preserve">For effective </w:t>
      </w:r>
      <w:r w:rsidR="00BF6EF2" w:rsidRPr="00F92A40">
        <w:t xml:space="preserve">use </w:t>
      </w:r>
      <w:r w:rsidRPr="00F92A40">
        <w:t xml:space="preserve">of </w:t>
      </w:r>
      <w:r w:rsidR="009B4B02" w:rsidRPr="00F92A40">
        <w:t xml:space="preserve">the kind of </w:t>
      </w:r>
      <w:r w:rsidR="00BF6EF2" w:rsidRPr="00F92A40">
        <w:t xml:space="preserve">feedback </w:t>
      </w:r>
      <w:r w:rsidR="009B4B02" w:rsidRPr="00F92A40">
        <w:t>that technology-based systems can provide</w:t>
      </w:r>
      <w:r w:rsidR="00BF6EF2" w:rsidRPr="00F92A40">
        <w:t>, both students and teachers need support</w:t>
      </w:r>
      <w:r w:rsidR="009B4B02" w:rsidRPr="00F92A40">
        <w:t>. S</w:t>
      </w:r>
      <w:r w:rsidR="00BF6EF2" w:rsidRPr="00F92A40">
        <w:t xml:space="preserve">tudents </w:t>
      </w:r>
      <w:r w:rsidR="00693EA3" w:rsidRPr="00F92A40">
        <w:t>must</w:t>
      </w:r>
      <w:r w:rsidR="00BF6EF2" w:rsidRPr="00F92A40">
        <w:t xml:space="preserve"> learn to use the feedback to regulate their own learning process, and teachers must </w:t>
      </w:r>
      <w:r w:rsidR="00106073" w:rsidRPr="00F92A40">
        <w:t xml:space="preserve">learn to take the feedback on students’ </w:t>
      </w:r>
      <w:r w:rsidR="00BD50A3" w:rsidRPr="00F92A40">
        <w:t>understanding</w:t>
      </w:r>
      <w:r w:rsidR="00106073" w:rsidRPr="00F92A40">
        <w:t xml:space="preserve"> into account as they make instructional decisions. </w:t>
      </w:r>
      <w:r w:rsidR="00BF6EF2" w:rsidRPr="00F92A40">
        <w:t xml:space="preserve">In one example of an integrated program, investigators used wirelessly connected </w:t>
      </w:r>
      <w:r w:rsidR="00A819FB" w:rsidRPr="00F92A40">
        <w:t xml:space="preserve">graphing </w:t>
      </w:r>
      <w:r w:rsidR="00BF6EF2" w:rsidRPr="00F92A40">
        <w:t xml:space="preserve">calculators to give students and teachers more feedback in an Algebra course, </w:t>
      </w:r>
      <w:r w:rsidR="00ED6AFC" w:rsidRPr="00F92A40">
        <w:t xml:space="preserve">and </w:t>
      </w:r>
      <w:r w:rsidR="00BF6EF2" w:rsidRPr="00F92A40">
        <w:t>also provided</w:t>
      </w:r>
      <w:r w:rsidR="00A819FB" w:rsidRPr="00F92A40">
        <w:t xml:space="preserve"> professional development for teachers (both in a week-long summer institute and follow-up opportunities during the year) with an emphasis on pedagogy and </w:t>
      </w:r>
      <w:r w:rsidR="00BD50A3" w:rsidRPr="00F92A40">
        <w:t>data-inform</w:t>
      </w:r>
      <w:r w:rsidR="00A819FB" w:rsidRPr="00F92A40">
        <w:t xml:space="preserve">ed instructional decisions as well as use of the technology itself. </w:t>
      </w:r>
      <w:r w:rsidR="00ED6AFC" w:rsidRPr="00F92A40">
        <w:t xml:space="preserve">A </w:t>
      </w:r>
      <w:r w:rsidR="00BF6EF2" w:rsidRPr="00F92A40">
        <w:t>randomized controlled trial with 68 teachers and 1</w:t>
      </w:r>
      <w:r w:rsidR="00D0102C" w:rsidRPr="00F92A40">
        <w:t>,</w:t>
      </w:r>
      <w:r w:rsidR="00BF6EF2" w:rsidRPr="00F92A40">
        <w:t xml:space="preserve">128 students </w:t>
      </w:r>
      <w:r w:rsidR="00106073" w:rsidRPr="00F92A40">
        <w:t>showed that this was</w:t>
      </w:r>
      <w:r w:rsidR="00ED6AFC" w:rsidRPr="00F92A40">
        <w:t xml:space="preserve"> an effective combination of technology-provided feedback and supports for </w:t>
      </w:r>
      <w:r w:rsidR="00BD50A3" w:rsidRPr="00F92A40">
        <w:t>pedagogical</w:t>
      </w:r>
      <w:r w:rsidR="00ED6AFC" w:rsidRPr="00F92A40">
        <w:t xml:space="preserve"> use of </w:t>
      </w:r>
      <w:r w:rsidR="00106073" w:rsidRPr="00F92A40">
        <w:t xml:space="preserve">the </w:t>
      </w:r>
      <w:r w:rsidR="00ED6AFC" w:rsidRPr="00F92A40">
        <w:t>feedback</w:t>
      </w:r>
      <w:r w:rsidR="00106073" w:rsidRPr="00F92A40">
        <w:t xml:space="preserve"> to improve teaching and learning</w:t>
      </w:r>
      <w:r w:rsidR="007426F1" w:rsidRPr="00F92A40">
        <w:t>.</w:t>
      </w:r>
      <w:r w:rsidR="007426F1" w:rsidRPr="00F92A40">
        <w:rPr>
          <w:rStyle w:val="EndnoteReference"/>
        </w:rPr>
        <w:endnoteReference w:id="42"/>
      </w:r>
      <w:r w:rsidR="00ED6AFC" w:rsidRPr="00F92A40">
        <w:t xml:space="preserve"> </w:t>
      </w:r>
    </w:p>
    <w:p w14:paraId="3C71C686" w14:textId="77777777" w:rsidR="005800F0" w:rsidRDefault="005800F0" w:rsidP="00696B75">
      <w:pPr>
        <w:pStyle w:val="BodyText"/>
      </w:pPr>
      <w:r w:rsidRPr="00F92A40">
        <w:rPr>
          <w:i/>
        </w:rPr>
        <w:t>Formative</w:t>
      </w:r>
      <w:r w:rsidRPr="00F92A40">
        <w:t xml:space="preserve"> assessment </w:t>
      </w:r>
      <w:r w:rsidR="001A21B4" w:rsidRPr="00F92A40">
        <w:t>i</w:t>
      </w:r>
      <w:r w:rsidR="00FD7582" w:rsidRPr="00F92A40">
        <w:t>s</w:t>
      </w:r>
      <w:r w:rsidR="001A21B4" w:rsidRPr="00F92A40">
        <w:t xml:space="preserve"> the practice of assessing students’ current knowledge state and proficiency for the purpose of deciding what future learning opportunities should be offered (in contrast to assessments to certify what has been learned).</w:t>
      </w:r>
      <w:r w:rsidR="007426F1" w:rsidRPr="00F92A40">
        <w:rPr>
          <w:rStyle w:val="EndnoteReference"/>
        </w:rPr>
        <w:endnoteReference w:id="43"/>
      </w:r>
      <w:r w:rsidR="007426F1" w:rsidRPr="00F92A40">
        <w:rPr>
          <w:vertAlign w:val="superscript"/>
        </w:rPr>
        <w:t>,</w:t>
      </w:r>
      <w:r w:rsidR="007426F1" w:rsidRPr="00F92A40">
        <w:rPr>
          <w:rStyle w:val="EndnoteReference"/>
        </w:rPr>
        <w:endnoteReference w:id="44"/>
      </w:r>
      <w:r w:rsidRPr="00F92A40">
        <w:t xml:space="preserve"> </w:t>
      </w:r>
      <w:r w:rsidR="001A21B4" w:rsidRPr="00F92A40">
        <w:t xml:space="preserve">The </w:t>
      </w:r>
      <w:r w:rsidRPr="00F92A40">
        <w:t>assessment</w:t>
      </w:r>
      <w:r w:rsidR="001A21B4" w:rsidRPr="00F92A40">
        <w:t xml:space="preserve"> item</w:t>
      </w:r>
      <w:r w:rsidRPr="00F92A40">
        <w:t xml:space="preserve">s </w:t>
      </w:r>
      <w:r w:rsidR="001A21B4" w:rsidRPr="00F92A40">
        <w:t xml:space="preserve">most commonly used in school </w:t>
      </w:r>
      <w:r w:rsidR="00F77D85" w:rsidRPr="00F92A40">
        <w:t>focus on right or wrong answers</w:t>
      </w:r>
      <w:r w:rsidR="008608DA" w:rsidRPr="00F92A40">
        <w:t>, and a technology</w:t>
      </w:r>
      <w:r w:rsidR="009579BB" w:rsidRPr="00F92A40">
        <w:t>-</w:t>
      </w:r>
      <w:r w:rsidR="008608DA" w:rsidRPr="00F92A40">
        <w:t>based assessment can be designed to give immediate simple feedback (right or wrong)</w:t>
      </w:r>
      <w:r w:rsidR="001A21B4" w:rsidRPr="00F92A40">
        <w:t xml:space="preserve"> for such items</w:t>
      </w:r>
      <w:r w:rsidR="008608DA" w:rsidRPr="00F92A40">
        <w:t xml:space="preserve">. But </w:t>
      </w:r>
      <w:r w:rsidR="001A21B4" w:rsidRPr="00F92A40">
        <w:t xml:space="preserve">technology can move well </w:t>
      </w:r>
      <w:r w:rsidR="008608DA" w:rsidRPr="00F92A40">
        <w:t>beyond the</w:t>
      </w:r>
      <w:r w:rsidR="001A21B4" w:rsidRPr="00F92A40">
        <w:t>se</w:t>
      </w:r>
      <w:r w:rsidR="008608DA" w:rsidRPr="00F92A40">
        <w:t xml:space="preserve"> basics</w:t>
      </w:r>
      <w:r w:rsidR="001A21B4" w:rsidRPr="00F92A40">
        <w:t xml:space="preserve"> in providing feedback:</w:t>
      </w:r>
      <w:r w:rsidR="00113D02">
        <w:t xml:space="preserve"> </w:t>
      </w:r>
      <w:r w:rsidR="00981740" w:rsidRPr="00F92A40">
        <w:t xml:space="preserve">technology-based feedback </w:t>
      </w:r>
      <w:r w:rsidR="008608DA" w:rsidRPr="00F92A40">
        <w:t xml:space="preserve">can </w:t>
      </w:r>
      <w:r w:rsidR="00981740" w:rsidRPr="00F92A40">
        <w:t>include providing</w:t>
      </w:r>
      <w:r w:rsidR="008608DA" w:rsidRPr="00F92A40">
        <w:t xml:space="preserve"> worked examples</w:t>
      </w:r>
      <w:r w:rsidR="00F77D85" w:rsidRPr="00F92A40">
        <w:t xml:space="preserve">, </w:t>
      </w:r>
      <w:r w:rsidR="008608DA" w:rsidRPr="00F92A40">
        <w:t>modeling how to solve a problem</w:t>
      </w:r>
      <w:r w:rsidR="001A21B4" w:rsidRPr="00F92A40">
        <w:t>,</w:t>
      </w:r>
      <w:r w:rsidR="008608DA" w:rsidRPr="00F92A40">
        <w:t xml:space="preserve"> and guiding a student through the steps</w:t>
      </w:r>
      <w:r w:rsidR="009B4B02" w:rsidRPr="00F92A40">
        <w:t xml:space="preserve"> of problem solution</w:t>
      </w:r>
      <w:r w:rsidR="008608DA" w:rsidRPr="00F92A40">
        <w:t>. O</w:t>
      </w:r>
      <w:r w:rsidR="00F77D85" w:rsidRPr="00F92A40">
        <w:t xml:space="preserve">ther </w:t>
      </w:r>
      <w:r w:rsidR="009B4B02" w:rsidRPr="00F92A40">
        <w:t xml:space="preserve">innovative </w:t>
      </w:r>
      <w:r w:rsidR="00F77D85" w:rsidRPr="00F92A40">
        <w:t>types of assessments</w:t>
      </w:r>
      <w:r w:rsidRPr="00F92A40">
        <w:t xml:space="preserve"> </w:t>
      </w:r>
      <w:r w:rsidRPr="00F92A40">
        <w:lastRenderedPageBreak/>
        <w:t xml:space="preserve">look at how students’ thinking within </w:t>
      </w:r>
      <w:r w:rsidR="00F77D85" w:rsidRPr="00F92A40">
        <w:t>a given</w:t>
      </w:r>
      <w:r w:rsidRPr="00F92A40">
        <w:t xml:space="preserve"> </w:t>
      </w:r>
      <w:r w:rsidR="00FD7582" w:rsidRPr="00F92A40">
        <w:t xml:space="preserve">content </w:t>
      </w:r>
      <w:r w:rsidRPr="00F92A40">
        <w:t xml:space="preserve">domain is organized and identify patterns of responses that may suggest </w:t>
      </w:r>
      <w:r w:rsidR="001A21B4" w:rsidRPr="00F92A40">
        <w:t xml:space="preserve">a particular </w:t>
      </w:r>
      <w:r w:rsidRPr="00F92A40">
        <w:t xml:space="preserve">misconception or </w:t>
      </w:r>
      <w:r w:rsidR="001A21B4" w:rsidRPr="00F92A40">
        <w:t>lack of a prerequisite skill</w:t>
      </w:r>
      <w:r w:rsidR="00FD7582" w:rsidRPr="00F92A40">
        <w:t>.</w:t>
      </w:r>
      <w:r w:rsidR="007426F1" w:rsidRPr="00F92A40">
        <w:rPr>
          <w:rStyle w:val="EndnoteReference"/>
        </w:rPr>
        <w:endnoteReference w:id="45"/>
      </w:r>
      <w:r w:rsidRPr="00F92A40">
        <w:t xml:space="preserve"> In turn, </w:t>
      </w:r>
      <w:r w:rsidR="001A21B4" w:rsidRPr="00F92A40">
        <w:t>technology-based learning systems with these kinds of formative assessment can offer</w:t>
      </w:r>
      <w:r w:rsidRPr="00F92A40">
        <w:t xml:space="preserve"> </w:t>
      </w:r>
      <w:r w:rsidR="008608DA" w:rsidRPr="00F92A40">
        <w:t xml:space="preserve">customized </w:t>
      </w:r>
      <w:r w:rsidRPr="00F92A40">
        <w:t xml:space="preserve">instruction, guiding the </w:t>
      </w:r>
      <w:r w:rsidR="00F77D85" w:rsidRPr="00F92A40">
        <w:t>student’s</w:t>
      </w:r>
      <w:r w:rsidRPr="00F92A40">
        <w:t xml:space="preserve"> </w:t>
      </w:r>
      <w:r w:rsidR="00F77D85" w:rsidRPr="00F92A40">
        <w:t xml:space="preserve">construction of </w:t>
      </w:r>
      <w:r w:rsidRPr="00F92A40">
        <w:t xml:space="preserve">knowledge </w:t>
      </w:r>
      <w:r w:rsidR="008608DA" w:rsidRPr="00F92A40">
        <w:t xml:space="preserve">as </w:t>
      </w:r>
      <w:r w:rsidR="001A21B4" w:rsidRPr="00F92A40">
        <w:t>well as</w:t>
      </w:r>
      <w:r w:rsidRPr="00F92A40">
        <w:t xml:space="preserve"> mak</w:t>
      </w:r>
      <w:r w:rsidR="001A21B4" w:rsidRPr="00F92A40">
        <w:t>ing</w:t>
      </w:r>
      <w:r w:rsidRPr="00F92A40">
        <w:t xml:space="preserve"> progress visible.</w:t>
      </w:r>
      <w:r w:rsidR="00FD7582" w:rsidRPr="00F92A40">
        <w:t xml:space="preserve"> Together, these features can further the type of deep conceptual learning </w:t>
      </w:r>
      <w:r w:rsidR="00D10F6A">
        <w:t xml:space="preserve">of complex ideas, as </w:t>
      </w:r>
      <w:r w:rsidR="00FD7582" w:rsidRPr="00F92A40">
        <w:t>described above.</w:t>
      </w:r>
      <w:r w:rsidR="0057005E" w:rsidRPr="00F92A40">
        <w:t xml:space="preserve"> </w:t>
      </w:r>
      <w:proofErr w:type="spellStart"/>
      <w:r w:rsidR="0057005E" w:rsidRPr="00F92A40">
        <w:t>ASSISTments</w:t>
      </w:r>
      <w:proofErr w:type="spellEnd"/>
      <w:r w:rsidR="00ED6AFC" w:rsidRPr="00F92A40">
        <w:t xml:space="preserve"> is an example of a computer-based system that uses </w:t>
      </w:r>
      <w:r w:rsidR="0057005E" w:rsidRPr="00F92A40">
        <w:t>a bank of standards-</w:t>
      </w:r>
      <w:r w:rsidR="00A466B6" w:rsidRPr="00F92A40">
        <w:t xml:space="preserve">aligned </w:t>
      </w:r>
      <w:r w:rsidR="0057005E" w:rsidRPr="00F92A40">
        <w:t>math problems to analyze the patterns in students’</w:t>
      </w:r>
      <w:r w:rsidR="0057005E">
        <w:t xml:space="preserve"> responses, providing timely feedback and appropriate scaffolding </w:t>
      </w:r>
      <w:r w:rsidR="005A54C4">
        <w:t xml:space="preserve">tailored </w:t>
      </w:r>
      <w:r w:rsidR="0057005E">
        <w:t>to each student</w:t>
      </w:r>
      <w:r w:rsidR="005A54C4">
        <w:t>. In addition, the system provides analytics for the teacher that describe individual student progress and common conceptual challenges, supporting teacher decisions about coaching for individual students and</w:t>
      </w:r>
      <w:r w:rsidR="00ED6AFC">
        <w:t xml:space="preserve"> about the class </w:t>
      </w:r>
      <w:r w:rsidR="005A54C4">
        <w:t>discussion topics that will be most productive for the most students</w:t>
      </w:r>
      <w:r w:rsidR="007426F1">
        <w:t>.</w:t>
      </w:r>
      <w:r w:rsidR="007426F1">
        <w:rPr>
          <w:rStyle w:val="EndnoteReference"/>
        </w:rPr>
        <w:endnoteReference w:id="46"/>
      </w:r>
      <w:r w:rsidR="0057005E">
        <w:t xml:space="preserve"> </w:t>
      </w:r>
    </w:p>
    <w:p w14:paraId="73D9C3F0" w14:textId="77777777" w:rsidR="001142DE" w:rsidRDefault="007D0554" w:rsidP="001142DE">
      <w:pPr>
        <w:pStyle w:val="BodyText"/>
      </w:pPr>
      <w:r>
        <w:t>In the</w:t>
      </w:r>
      <w:r w:rsidR="00D10F6A">
        <w:t xml:space="preserve">se </w:t>
      </w:r>
      <w:r>
        <w:t xml:space="preserve">descriptions of environments that support deep student learning, technology can play a key role in answering the call with which this paper began: the need to make this type of learning possible for all students, not just those in contexts of privilege. </w:t>
      </w:r>
    </w:p>
    <w:p w14:paraId="043ED669" w14:textId="77777777" w:rsidR="006B162D" w:rsidRDefault="006B162D">
      <w:pPr>
        <w:spacing w:after="0"/>
        <w:rPr>
          <w:rFonts w:ascii="Arial" w:eastAsia="MS Mincho" w:hAnsi="Arial"/>
          <w:bCs/>
          <w:color w:val="365F91" w:themeColor="accent1" w:themeShade="BF"/>
          <w:sz w:val="32"/>
        </w:rPr>
      </w:pPr>
      <w:r>
        <w:br w:type="page"/>
      </w:r>
    </w:p>
    <w:p w14:paraId="79B4364F" w14:textId="77777777" w:rsidR="008D4FC8" w:rsidRDefault="008D4FC8" w:rsidP="001142DE">
      <w:pPr>
        <w:pStyle w:val="Heading1"/>
      </w:pPr>
      <w:r>
        <w:lastRenderedPageBreak/>
        <w:t>3</w:t>
      </w:r>
      <w:r w:rsidRPr="00D352A8">
        <w:t>.</w:t>
      </w:r>
      <w:r>
        <w:t xml:space="preserve"> </w:t>
      </w:r>
      <w:r w:rsidR="002C715E">
        <w:t>Examples of</w:t>
      </w:r>
      <w:r>
        <w:t xml:space="preserve"> learning technologies </w:t>
      </w:r>
      <w:r w:rsidR="002C715E">
        <w:t>that can</w:t>
      </w:r>
      <w:r>
        <w:t xml:space="preserve"> improve learning</w:t>
      </w:r>
    </w:p>
    <w:tbl>
      <w:tblPr>
        <w:tblpPr w:leftFromText="187" w:rightFromText="187" w:vertAnchor="text" w:horzAnchor="page" w:tblpX="7496" w:tblpY="346"/>
        <w:tblW w:w="4180" w:type="dxa"/>
        <w:shd w:val="clear" w:color="auto" w:fill="DBE5F1" w:themeFill="accent1" w:themeFillTint="33"/>
        <w:tblCellMar>
          <w:left w:w="115" w:type="dxa"/>
          <w:right w:w="115" w:type="dxa"/>
        </w:tblCellMar>
        <w:tblLook w:val="00A0" w:firstRow="1" w:lastRow="0" w:firstColumn="1" w:lastColumn="0" w:noHBand="0" w:noVBand="0"/>
      </w:tblPr>
      <w:tblGrid>
        <w:gridCol w:w="4180"/>
      </w:tblGrid>
      <w:tr w:rsidR="009237CD" w14:paraId="06FD6EF9" w14:textId="77777777">
        <w:tc>
          <w:tcPr>
            <w:tcW w:w="4180" w:type="dxa"/>
            <w:shd w:val="clear" w:color="auto" w:fill="DBE5F1" w:themeFill="accent1" w:themeFillTint="33"/>
          </w:tcPr>
          <w:p w14:paraId="11946F6F" w14:textId="77777777" w:rsidR="009237CD" w:rsidRDefault="009237CD" w:rsidP="009237CD">
            <w:pPr>
              <w:pStyle w:val="sidebarheading"/>
              <w:framePr w:hSpace="0" w:wrap="auto" w:vAnchor="margin" w:hAnchor="text" w:xAlign="left" w:yAlign="inline"/>
            </w:pPr>
            <w:r>
              <w:t>Effect Size</w:t>
            </w:r>
          </w:p>
          <w:p w14:paraId="0683BD2F" w14:textId="77777777" w:rsidR="009237CD" w:rsidRDefault="009237CD" w:rsidP="0003619D">
            <w:pPr>
              <w:pStyle w:val="sidebar"/>
              <w:rPr>
                <w:bCs/>
                <w:iCs/>
                <w:color w:val="365F91" w:themeColor="accent1" w:themeShade="BF"/>
              </w:rPr>
            </w:pPr>
            <w:r w:rsidRPr="00AA1738">
              <w:t xml:space="preserve">Outcomes in these examples are presented in terms of </w:t>
            </w:r>
            <w:r w:rsidRPr="00AA1738">
              <w:rPr>
                <w:i/>
              </w:rPr>
              <w:t>effect size</w:t>
            </w:r>
            <w:r w:rsidRPr="00AA1738">
              <w:t>. Effect size is a standard way to represent the difference between two groups on a given outcome measure. It is defined as the difference in means between the treatment and control groups, divided by the pooled standard deviation</w:t>
            </w:r>
            <w:r>
              <w:t xml:space="preserve">. By convention, </w:t>
            </w:r>
            <w:proofErr w:type="gramStart"/>
            <w:r>
              <w:t>.10 standard deviation</w:t>
            </w:r>
            <w:proofErr w:type="gramEnd"/>
            <w:r>
              <w:t xml:space="preserve"> is considered to be the minimal noteworthy effect; an effect size of .25 is considered a moderate effect, and an effect size of .50 standard deviation in realistic conditions is considered both rare and important. Effect size interpretations may vary, however, based on other conditions. For example, a small positive effect that is obtained reliably across a great number of students can be important in the aggregate. There are also cases where finding no effect (either positive or negative) on learning outcomes can be desirable if the intervention saves time or money. </w:t>
            </w:r>
          </w:p>
        </w:tc>
      </w:tr>
    </w:tbl>
    <w:p w14:paraId="4396F117" w14:textId="77777777" w:rsidR="008D4FC8" w:rsidRDefault="008D4FC8" w:rsidP="00696B75">
      <w:pPr>
        <w:pStyle w:val="BodyText"/>
      </w:pPr>
      <w:r>
        <w:t xml:space="preserve">Learning environments with the characteristics described </w:t>
      </w:r>
      <w:r w:rsidR="002302A3">
        <w:t xml:space="preserve">in section 2 </w:t>
      </w:r>
      <w:r w:rsidR="00490D52">
        <w:t>can be found</w:t>
      </w:r>
      <w:r>
        <w:t xml:space="preserve"> in the classrooms of many motivated and talented teachers across the country. But the vast majority of American learners </w:t>
      </w:r>
      <w:r w:rsidR="00490D52">
        <w:t>do not yet have sufficient opportunities for</w:t>
      </w:r>
      <w:r>
        <w:t xml:space="preserve"> deeper and more productive </w:t>
      </w:r>
      <w:r w:rsidR="00490D52">
        <w:t>learning</w:t>
      </w:r>
      <w:r>
        <w:t xml:space="preserve">. </w:t>
      </w:r>
      <w:r w:rsidR="00AD3BD1">
        <w:t>The</w:t>
      </w:r>
      <w:r>
        <w:t xml:space="preserve"> effective use of today’s learning technologies</w:t>
      </w:r>
      <w:r w:rsidR="00AD3BD1">
        <w:t xml:space="preserve"> can help</w:t>
      </w:r>
      <w:r>
        <w:t xml:space="preserve"> </w:t>
      </w:r>
      <w:r w:rsidR="00AD3BD1">
        <w:t xml:space="preserve">a greater proportion of </w:t>
      </w:r>
      <w:r>
        <w:t xml:space="preserve">teachers </w:t>
      </w:r>
      <w:r w:rsidR="00AD3BD1">
        <w:t xml:space="preserve">to </w:t>
      </w:r>
      <w:r>
        <w:t xml:space="preserve">provide these supportive conditions for learning for each and every student—something that would be difficult or impossible to do without technology. </w:t>
      </w:r>
    </w:p>
    <w:p w14:paraId="10ABE6C2" w14:textId="77777777" w:rsidR="002C715E" w:rsidRDefault="008D4FC8" w:rsidP="00696B75">
      <w:pPr>
        <w:spacing w:after="0" w:line="320" w:lineRule="exact"/>
      </w:pPr>
      <w:r>
        <w:t xml:space="preserve">The examples in </w:t>
      </w:r>
      <w:r w:rsidR="00E43C15">
        <w:t>this section</w:t>
      </w:r>
      <w:r w:rsidR="0085799F">
        <w:t xml:space="preserve"> </w:t>
      </w:r>
      <w:r>
        <w:t xml:space="preserve">describe a range of technology-supported applications for learning. Each </w:t>
      </w:r>
      <w:r w:rsidR="0085799F">
        <w:t xml:space="preserve">of these </w:t>
      </w:r>
      <w:r>
        <w:t xml:space="preserve">illustrates </w:t>
      </w:r>
      <w:r w:rsidR="0098388B">
        <w:t>the unique affordances for powerful learning that</w:t>
      </w:r>
      <w:r>
        <w:t xml:space="preserve"> well-designed learning technologies can offer</w:t>
      </w:r>
      <w:r w:rsidR="0098388B">
        <w:t>, and review</w:t>
      </w:r>
      <w:r>
        <w:t>s results of rig</w:t>
      </w:r>
      <w:r w:rsidR="00704141">
        <w:t>orous research that demonstrate</w:t>
      </w:r>
      <w:r>
        <w:t xml:space="preserve"> these effects.</w:t>
      </w:r>
      <w:r w:rsidR="002715DA">
        <w:t xml:space="preserve"> </w:t>
      </w:r>
    </w:p>
    <w:p w14:paraId="2DC06D6E" w14:textId="77777777" w:rsidR="00C933B6" w:rsidRDefault="00C933B6" w:rsidP="00696B75">
      <w:pPr>
        <w:spacing w:after="0" w:line="320" w:lineRule="exact"/>
      </w:pPr>
    </w:p>
    <w:p w14:paraId="4A32DD57" w14:textId="77777777" w:rsidR="00CC14DE" w:rsidRDefault="00C933B6" w:rsidP="00696B75">
      <w:pPr>
        <w:spacing w:after="0" w:line="320" w:lineRule="exact"/>
      </w:pPr>
      <w:r>
        <w:t xml:space="preserve">For each of these examples we provide results in terms of effect </w:t>
      </w:r>
      <w:r w:rsidR="00E163D1">
        <w:t>size (described in the sidebar)</w:t>
      </w:r>
      <w:r>
        <w:t xml:space="preserve">. While effect size is a standard way to describe the quantitative outcomes of an intervention, we caution against </w:t>
      </w:r>
      <w:r w:rsidR="00CC14DE">
        <w:t>its use</w:t>
      </w:r>
      <w:r>
        <w:t xml:space="preserve"> as the sole basis of judgments of </w:t>
      </w:r>
      <w:r w:rsidR="00E163D1">
        <w:t>the value of a tool</w:t>
      </w:r>
      <w:r>
        <w:t xml:space="preserve">. </w:t>
      </w:r>
      <w:r w:rsidR="00872B89">
        <w:t>Measured</w:t>
      </w:r>
      <w:r>
        <w:t xml:space="preserve"> outcomes of an intervention can vary drastically based on a host of contextual factors</w:t>
      </w:r>
      <w:r w:rsidR="00ED392B">
        <w:t xml:space="preserve">. For example, how different are the treatment and control conditions in terms of pedagogy, rigor, and time on task? If the student learning experience is held constant with the exception of the insertion of technology, most experiments will show little or no effect, as the value of the technology often rests in the transformation of the learning experience that it might enable: factors which </w:t>
      </w:r>
      <w:r w:rsidR="00193F02">
        <w:t>too often are not</w:t>
      </w:r>
      <w:r w:rsidR="00ED392B">
        <w:t xml:space="preserve"> described in the research</w:t>
      </w:r>
      <w:r w:rsidR="007426F1">
        <w:t>.</w:t>
      </w:r>
      <w:r w:rsidR="007426F1">
        <w:rPr>
          <w:rStyle w:val="EndnoteReference"/>
        </w:rPr>
        <w:endnoteReference w:id="47"/>
      </w:r>
      <w:r w:rsidR="00193F02">
        <w:t xml:space="preserve"> </w:t>
      </w:r>
      <w:r w:rsidR="00566BF1">
        <w:t>Conversely, a strong effect might be the result of conditions that are different in ways that could also be accomplished without the technology</w:t>
      </w:r>
      <w:r w:rsidR="00ED392B">
        <w:t>. Furthermore, i</w:t>
      </w:r>
      <w:r w:rsidR="00E163D1">
        <w:t xml:space="preserve">n large experiments with randomized designs that seek to control for predicted or unpredicted differences in context, there is typically large variation </w:t>
      </w:r>
      <w:r w:rsidR="00ED392B">
        <w:t xml:space="preserve">in outcomes </w:t>
      </w:r>
      <w:r w:rsidR="00E163D1">
        <w:t>across the different participating settings: what design or implementation</w:t>
      </w:r>
      <w:r w:rsidR="00193F02">
        <w:t xml:space="preserve"> factors explain this</w:t>
      </w:r>
      <w:r w:rsidR="00E163D1">
        <w:t xml:space="preserve"> variation?</w:t>
      </w:r>
      <w:r w:rsidR="00ED392B">
        <w:t xml:space="preserve"> </w:t>
      </w:r>
    </w:p>
    <w:p w14:paraId="1C623E48" w14:textId="77777777" w:rsidR="00CC14DE" w:rsidRDefault="00CC14DE" w:rsidP="00696B75">
      <w:pPr>
        <w:spacing w:after="0" w:line="320" w:lineRule="exact"/>
      </w:pPr>
    </w:p>
    <w:p w14:paraId="7FFC044E" w14:textId="77777777" w:rsidR="006B162D" w:rsidRPr="00644CB1" w:rsidRDefault="00CC14DE" w:rsidP="00644CB1">
      <w:pPr>
        <w:spacing w:after="0" w:line="320" w:lineRule="exact"/>
      </w:pPr>
      <w:r>
        <w:t xml:space="preserve">These questions are essential to our ability to learn about the effectiveness of learning technologies and the conditions that can support their most powerful use. For this reason, the examples of proven learning technologies that follow describe not only effect size but also </w:t>
      </w:r>
      <w:r w:rsidR="00193F02">
        <w:t>the key elements of design that are likely to support their success</w:t>
      </w:r>
      <w:r>
        <w:t xml:space="preserve">, </w:t>
      </w:r>
      <w:r w:rsidR="008A7E3D">
        <w:t xml:space="preserve">through the lens of the </w:t>
      </w:r>
      <w:r>
        <w:t xml:space="preserve">ingredients for strong learning environments </w:t>
      </w:r>
      <w:r w:rsidR="00877F4E">
        <w:t xml:space="preserve">discussed </w:t>
      </w:r>
      <w:r w:rsidR="00CE68E3">
        <w:t>in section 2</w:t>
      </w:r>
      <w:r>
        <w:t>.</w:t>
      </w:r>
      <w:r w:rsidR="00113D02">
        <w:t xml:space="preserve">  </w:t>
      </w:r>
      <w:r w:rsidR="006B162D">
        <w:br w:type="page"/>
      </w:r>
    </w:p>
    <w:p w14:paraId="023E0E5D" w14:textId="77777777" w:rsidR="00C918EF" w:rsidRPr="00BD44DF" w:rsidRDefault="00C918EF" w:rsidP="00C918EF">
      <w:pPr>
        <w:pStyle w:val="Heading3"/>
      </w:pPr>
      <w:proofErr w:type="spellStart"/>
      <w:r w:rsidRPr="00BD44DF">
        <w:lastRenderedPageBreak/>
        <w:t>SimCalc</w:t>
      </w:r>
      <w:proofErr w:type="spellEnd"/>
      <w:r w:rsidRPr="00BD44DF">
        <w:t>: Increased Learning of Advanced Mathematics</w:t>
      </w:r>
    </w:p>
    <w:p w14:paraId="21B9BA2A" w14:textId="77777777" w:rsidR="00C918EF" w:rsidRDefault="00C918EF" w:rsidP="009237CD">
      <w:pPr>
        <w:pStyle w:val="BodyText"/>
        <w:spacing w:after="120"/>
      </w:pPr>
      <w:r>
        <w:t xml:space="preserve">Developed at the University of Massachusetts, Dartmouth, with support from the National Science Foundation and the Institute for Educational Sciences, </w:t>
      </w:r>
      <w:proofErr w:type="spellStart"/>
      <w:r>
        <w:t>SimCalc</w:t>
      </w:r>
      <w:proofErr w:type="spellEnd"/>
      <w:r>
        <w:t xml:space="preserve"> (</w:t>
      </w:r>
      <w:hyperlink r:id="rId9" w:history="1">
        <w:r w:rsidRPr="000A2770">
          <w:rPr>
            <w:rStyle w:val="Hyperlink"/>
          </w:rPr>
          <w:t>http://www.kaputcenter.umassd.edu/projects/simcalc</w:t>
        </w:r>
      </w:hyperlink>
      <w:r>
        <w:t>) aims to “democratize access to a</w:t>
      </w:r>
      <w:r w:rsidR="00691201">
        <w:t>dvanced mathematical concepts”</w:t>
      </w:r>
      <w:r>
        <w:t xml:space="preserve"> </w:t>
      </w:r>
      <w:r w:rsidR="009B6DB5">
        <w:t xml:space="preserve">by </w:t>
      </w:r>
      <w:r>
        <w:t>allow</w:t>
      </w:r>
      <w:r w:rsidR="009B6DB5">
        <w:t>ing</w:t>
      </w:r>
      <w:r>
        <w:t xml:space="preserve"> more students to learn the foundational concepts underlying Algebra and Calculus earlier and more deeply. </w:t>
      </w:r>
    </w:p>
    <w:p w14:paraId="6D278F76" w14:textId="77777777" w:rsidR="00C918EF" w:rsidRDefault="00C918EF" w:rsidP="009237CD">
      <w:pPr>
        <w:pStyle w:val="BodyText"/>
        <w:spacing w:before="120" w:after="120"/>
      </w:pPr>
      <w:r w:rsidRPr="00695ED3">
        <w:rPr>
          <w:b/>
          <w:i/>
        </w:rPr>
        <w:t>Evidence of Outcomes</w:t>
      </w:r>
      <w:r w:rsidR="007C2E9A" w:rsidRPr="00462FD8">
        <w:rPr>
          <w:b/>
          <w:i/>
        </w:rPr>
        <w:t>:</w:t>
      </w:r>
      <w:r>
        <w:t xml:space="preserve"> In a randomized controlled trial across the divers</w:t>
      </w:r>
      <w:r w:rsidR="008A7E3D">
        <w:t xml:space="preserve">e population </w:t>
      </w:r>
      <w:r>
        <w:t>of Texas and involving 95 teachers and 1</w:t>
      </w:r>
      <w:r w:rsidR="000E01BE">
        <w:t>,</w:t>
      </w:r>
      <w:r>
        <w:t xml:space="preserve">621 students, </w:t>
      </w:r>
      <w:r w:rsidR="000E01BE">
        <w:t>seventh-</w:t>
      </w:r>
      <w:r>
        <w:t xml:space="preserve">grade students in classrooms using </w:t>
      </w:r>
      <w:proofErr w:type="spellStart"/>
      <w:r>
        <w:t>SimCalc</w:t>
      </w:r>
      <w:proofErr w:type="spellEnd"/>
      <w:r>
        <w:t xml:space="preserve"> significantly outperformed students in classrooms using existing materials on a measure aligned both to Texas standards and to national and international achievement measures (ES</w:t>
      </w:r>
      <w:r w:rsidR="000E01BE">
        <w:t xml:space="preserve"> </w:t>
      </w:r>
      <w:r>
        <w:t>=</w:t>
      </w:r>
      <w:r w:rsidR="000E01BE">
        <w:t xml:space="preserve"> </w:t>
      </w:r>
      <w:r>
        <w:t>0.63).</w:t>
      </w:r>
      <w:r w:rsidR="00113D02">
        <w:t xml:space="preserve"> </w:t>
      </w:r>
      <w:r>
        <w:t xml:space="preserve">This effect was replicated in two further studies, involving an additional 538 </w:t>
      </w:r>
      <w:r w:rsidR="000E01BE">
        <w:t>seventh-</w:t>
      </w:r>
      <w:r>
        <w:t>grade (ES</w:t>
      </w:r>
      <w:r w:rsidR="000E01BE">
        <w:t xml:space="preserve"> </w:t>
      </w:r>
      <w:r>
        <w:t>=</w:t>
      </w:r>
      <w:r w:rsidR="000E01BE">
        <w:t xml:space="preserve"> </w:t>
      </w:r>
      <w:r>
        <w:t xml:space="preserve">0.50) and 825 </w:t>
      </w:r>
      <w:r w:rsidR="000E01BE">
        <w:t>eighth-</w:t>
      </w:r>
      <w:r>
        <w:t>grade students (ES</w:t>
      </w:r>
      <w:r w:rsidR="000E01BE">
        <w:t xml:space="preserve"> </w:t>
      </w:r>
      <w:r>
        <w:t>=</w:t>
      </w:r>
      <w:r w:rsidR="000E01BE">
        <w:t xml:space="preserve"> </w:t>
      </w:r>
      <w:r>
        <w:t>0.56)</w:t>
      </w:r>
      <w:r w:rsidR="007426F1">
        <w:t>.</w:t>
      </w:r>
      <w:r w:rsidR="007426F1">
        <w:rPr>
          <w:rStyle w:val="EndnoteReference"/>
        </w:rPr>
        <w:endnoteReference w:id="48"/>
      </w:r>
      <w:r>
        <w:t xml:space="preserve"> Similar gains were later found in Florida and the U</w:t>
      </w:r>
      <w:r w:rsidR="000E01BE">
        <w:t xml:space="preserve">nited </w:t>
      </w:r>
      <w:r>
        <w:t>K</w:t>
      </w:r>
      <w:r w:rsidR="000E01BE">
        <w:t>ingdom</w:t>
      </w:r>
      <w:r>
        <w:t>.</w:t>
      </w:r>
    </w:p>
    <w:p w14:paraId="21B7872C" w14:textId="77777777" w:rsidR="00C918EF" w:rsidRPr="00E13676" w:rsidRDefault="00C918EF" w:rsidP="009237CD">
      <w:pPr>
        <w:pStyle w:val="BodyText"/>
        <w:spacing w:before="120" w:after="120"/>
      </w:pPr>
      <w:r w:rsidRPr="00756E62">
        <w:rPr>
          <w:b/>
          <w:i/>
        </w:rPr>
        <w:t>The Program:</w:t>
      </w:r>
      <w:r>
        <w:rPr>
          <w:i/>
        </w:rPr>
        <w:t xml:space="preserve"> </w:t>
      </w:r>
      <w:r>
        <w:t xml:space="preserve">The </w:t>
      </w:r>
      <w:proofErr w:type="spellStart"/>
      <w:r>
        <w:t>SimCalc</w:t>
      </w:r>
      <w:proofErr w:type="spellEnd"/>
      <w:r>
        <w:t xml:space="preserve"> program integrates technology-based multiple representations, </w:t>
      </w:r>
      <w:r w:rsidR="009237CD">
        <w:t>physical</w:t>
      </w:r>
      <w:r>
        <w:t xml:space="preserve"> workbooks, and teacher professional development in instructional modules that replace conventional resources for key mathematics topics. Students investigate how mathematical symbols relate to numerical data, graphs, simulated motions</w:t>
      </w:r>
      <w:r w:rsidR="000E01BE">
        <w:t>,</w:t>
      </w:r>
      <w:r>
        <w:t xml:space="preserve"> and stories about motions. Building on this experience, teachers lead discussions focused on big ideas in mathematics, such as the connection between slope and rate.</w:t>
      </w:r>
    </w:p>
    <w:p w14:paraId="18C96CA4" w14:textId="77777777" w:rsidR="00C918EF" w:rsidRDefault="00C918EF" w:rsidP="009237CD">
      <w:pPr>
        <w:pStyle w:val="BodyText"/>
        <w:spacing w:before="120" w:after="120"/>
      </w:pPr>
      <w:r w:rsidRPr="00756E62">
        <w:rPr>
          <w:b/>
          <w:i/>
        </w:rPr>
        <w:t>Support for Learning:</w:t>
      </w:r>
      <w:r>
        <w:t xml:space="preserve"> </w:t>
      </w:r>
      <w:proofErr w:type="spellStart"/>
      <w:r>
        <w:t>SimCalc</w:t>
      </w:r>
      <w:proofErr w:type="spellEnd"/>
      <w:r>
        <w:t xml:space="preserve"> anchors student learning in familiar experiences of motion and engages students in activities in which they must use mathematics to analyze and control motions.</w:t>
      </w:r>
      <w:r w:rsidR="00113D02">
        <w:t xml:space="preserve"> </w:t>
      </w:r>
      <w:r>
        <w:t xml:space="preserve">The technology makes </w:t>
      </w:r>
      <w:r w:rsidR="00DE5881">
        <w:t xml:space="preserve">it </w:t>
      </w:r>
      <w:r>
        <w:t>possible for students to model more realistic motions using piecewise linear functions, a type of mathematic function that is commonly used in engineering but not typical</w:t>
      </w:r>
      <w:r w:rsidR="008A7E3D">
        <w:t>ly</w:t>
      </w:r>
      <w:r>
        <w:t xml:space="preserve"> introduced before college. The curriculum emphasizes connected understanding of big ideas of rate, proportionality</w:t>
      </w:r>
      <w:r w:rsidR="000E01BE">
        <w:t>,</w:t>
      </w:r>
      <w:r>
        <w:t xml:space="preserve"> and function across multiple representations. Pedagogy engages students in a cycle of prediction, investigation, explanation, and reflection. </w:t>
      </w:r>
    </w:p>
    <w:p w14:paraId="02599843" w14:textId="77777777" w:rsidR="00C918EF" w:rsidRDefault="00C918EF" w:rsidP="009237CD">
      <w:pPr>
        <w:pStyle w:val="BodyText"/>
        <w:pBdr>
          <w:bottom w:val="single" w:sz="4" w:space="3" w:color="4F81BD" w:themeColor="accent1"/>
        </w:pBdr>
        <w:spacing w:before="120"/>
      </w:pPr>
      <w:r w:rsidRPr="00756E62">
        <w:rPr>
          <w:b/>
          <w:i/>
        </w:rPr>
        <w:t>For Example</w:t>
      </w:r>
      <w:r>
        <w:rPr>
          <w:i/>
        </w:rPr>
        <w:t xml:space="preserve">: </w:t>
      </w:r>
      <w:r>
        <w:t>In a 10</w:t>
      </w:r>
      <w:r w:rsidR="000E01BE">
        <w:t>- to</w:t>
      </w:r>
      <w:r>
        <w:t>15</w:t>
      </w:r>
      <w:r w:rsidR="000E01BE">
        <w:t>-</w:t>
      </w:r>
      <w:r>
        <w:t xml:space="preserve">day module called “Managing the soccer team,” students investigate rate and proportionality in </w:t>
      </w:r>
      <w:r w:rsidR="008A7E3D">
        <w:t xml:space="preserve">the contexts of </w:t>
      </w:r>
      <w:r>
        <w:t>both motion and money. To learn how the slope in a graph relates to distance, rate</w:t>
      </w:r>
      <w:r w:rsidR="00166508">
        <w:t>,</w:t>
      </w:r>
      <w:r>
        <w:t xml:space="preserve"> and time, they make simulated races among soccer players. To win a race, a soccer player must have a graph with a steeper slope (faster speed), less time, and the same position. The module addresses classic misconceptions, such as students’ belief that the shape of a graph reflects the shape of the terrain. </w:t>
      </w:r>
      <w:r w:rsidR="008A7E3D">
        <w:t>For example</w:t>
      </w:r>
      <w:r>
        <w:t>, students make “road trips” for a school bus using piecewise linear functions to indicate changes in speed and direction</w:t>
      </w:r>
      <w:r w:rsidR="00462FD8">
        <w:t xml:space="preserve">, which helps them to realize </w:t>
      </w:r>
      <w:r>
        <w:t>that a downward slope is not a steep hill but rather signifies going backwards.</w:t>
      </w:r>
    </w:p>
    <w:p w14:paraId="4232FD29" w14:textId="77777777" w:rsidR="00C918EF" w:rsidRPr="002715DA" w:rsidRDefault="00C918EF" w:rsidP="00C918EF">
      <w:pPr>
        <w:pStyle w:val="Heading3"/>
      </w:pPr>
      <w:r w:rsidRPr="002715DA">
        <w:lastRenderedPageBreak/>
        <w:t>Technology-Enhanced Learning in Science (TELS)</w:t>
      </w:r>
    </w:p>
    <w:p w14:paraId="3926D7ED" w14:textId="77777777" w:rsidR="00C918EF" w:rsidRDefault="00C918EF" w:rsidP="00C918EF">
      <w:pPr>
        <w:pStyle w:val="BodyText"/>
      </w:pPr>
      <w:r>
        <w:t>Developed at the University of California</w:t>
      </w:r>
      <w:r w:rsidR="0019010D">
        <w:t>,</w:t>
      </w:r>
      <w:r>
        <w:t xml:space="preserve"> Berkeley</w:t>
      </w:r>
      <w:r w:rsidR="0019010D">
        <w:t>,</w:t>
      </w:r>
      <w:r>
        <w:t xml:space="preserve"> with support from the National Science Foundation, </w:t>
      </w:r>
      <w:r w:rsidR="00610BDB">
        <w:t>Technology-Enhanced Learning in S</w:t>
      </w:r>
      <w:r w:rsidR="00FB48B2">
        <w:t>cience (</w:t>
      </w:r>
      <w:r>
        <w:t>TELS</w:t>
      </w:r>
      <w:r w:rsidR="00FB48B2">
        <w:t>)</w:t>
      </w:r>
      <w:r>
        <w:t xml:space="preserve"> (</w:t>
      </w:r>
      <w:hyperlink r:id="rId10" w:history="1">
        <w:r w:rsidRPr="009167D3">
          <w:rPr>
            <w:rStyle w:val="Hyperlink"/>
          </w:rPr>
          <w:t>http://telscenter.org/</w:t>
        </w:r>
      </w:hyperlink>
      <w:r>
        <w:t xml:space="preserve">) is designed to support students’ development of deep understanding of core principles in the middle and high school science curriculum. </w:t>
      </w:r>
    </w:p>
    <w:p w14:paraId="22367B43" w14:textId="77777777" w:rsidR="00C918EF" w:rsidRDefault="00C918EF" w:rsidP="00C918EF">
      <w:pPr>
        <w:pStyle w:val="BodyText"/>
      </w:pPr>
      <w:r w:rsidRPr="00803ED6">
        <w:rPr>
          <w:b/>
          <w:i/>
        </w:rPr>
        <w:t>Evidence of Outcomes:</w:t>
      </w:r>
      <w:r>
        <w:t xml:space="preserve"> In a study of 26 teachers and 4,328 students using a time-delayed design, TELS students significantly outperformed their counterparts using traditional curricula in a measure of students’ integrated understanding of scientific phenomena (ES = </w:t>
      </w:r>
      <w:r w:rsidR="009C1890">
        <w:t>0</w:t>
      </w:r>
      <w:r>
        <w:t>.32).</w:t>
      </w:r>
      <w:r w:rsidR="00BF6700">
        <w:rPr>
          <w:rStyle w:val="EndnoteReference"/>
        </w:rPr>
        <w:endnoteReference w:id="49"/>
      </w:r>
      <w:r>
        <w:t xml:space="preserve"> </w:t>
      </w:r>
    </w:p>
    <w:p w14:paraId="1F237CDA" w14:textId="77777777" w:rsidR="00C918EF" w:rsidRPr="00695ED3" w:rsidRDefault="00C918EF" w:rsidP="00C918EF">
      <w:pPr>
        <w:pStyle w:val="BodyText"/>
        <w:rPr>
          <w:i/>
        </w:rPr>
      </w:pPr>
      <w:r w:rsidRPr="00695ED3">
        <w:rPr>
          <w:b/>
          <w:i/>
        </w:rPr>
        <w:t>The Program:</w:t>
      </w:r>
      <w:r>
        <w:rPr>
          <w:i/>
        </w:rPr>
        <w:t xml:space="preserve"> </w:t>
      </w:r>
      <w:r>
        <w:t>TELS modules offer interactive visualizations of scientific phenomena that are often impossible to observe directly (such as chemical reactions). Students explore these phenomena through the lens of current scientific issues (such as treatment options for cancer). Through the software, students are guided to generate and test predictions, explain their understandings, and engage in discussions with peers.</w:t>
      </w:r>
    </w:p>
    <w:p w14:paraId="2F7983EC" w14:textId="77777777" w:rsidR="00C918EF" w:rsidRDefault="00C918EF" w:rsidP="00C918EF">
      <w:pPr>
        <w:pStyle w:val="BodyText"/>
      </w:pPr>
      <w:r w:rsidRPr="00695ED3">
        <w:rPr>
          <w:b/>
          <w:i/>
        </w:rPr>
        <w:t>Support for Learning:</w:t>
      </w:r>
      <w:r>
        <w:t xml:space="preserve"> Interacting with visualizations, articulating explanations, and applying what they’ve learned to new situations give students the opportunity to </w:t>
      </w:r>
      <w:r w:rsidRPr="00EA101B">
        <w:t>develop richly connected knowledge.</w:t>
      </w:r>
      <w:r w:rsidR="00113D02">
        <w:t xml:space="preserve"> </w:t>
      </w:r>
      <w:r w:rsidRPr="00EA101B">
        <w:t>Scaffolding of the process and embedded formative assessments help students monitor their own learning process.</w:t>
      </w:r>
    </w:p>
    <w:p w14:paraId="63C6CE92" w14:textId="77777777" w:rsidR="00C918EF" w:rsidRPr="00F572CD" w:rsidRDefault="00C918EF" w:rsidP="00C918EF">
      <w:pPr>
        <w:pStyle w:val="BodyText"/>
        <w:pBdr>
          <w:bottom w:val="single" w:sz="4" w:space="3" w:color="4F81BD" w:themeColor="accent1"/>
        </w:pBdr>
      </w:pPr>
      <w:r w:rsidRPr="00695ED3">
        <w:rPr>
          <w:b/>
          <w:i/>
        </w:rPr>
        <w:t>For Example:</w:t>
      </w:r>
      <w:r>
        <w:t xml:space="preserve"> In a 5-day unit called </w:t>
      </w:r>
      <w:r>
        <w:rPr>
          <w:i/>
        </w:rPr>
        <w:t>Chemical Reactions</w:t>
      </w:r>
      <w:r w:rsidR="00BF6700">
        <w:rPr>
          <w:i/>
        </w:rPr>
        <w:t>,</w:t>
      </w:r>
      <w:r w:rsidR="00BF6700" w:rsidRPr="00BF6700">
        <w:rPr>
          <w:rStyle w:val="EndnoteReference"/>
        </w:rPr>
        <w:endnoteReference w:id="50"/>
      </w:r>
      <w:r>
        <w:rPr>
          <w:i/>
        </w:rPr>
        <w:t xml:space="preserve"> </w:t>
      </w:r>
      <w:r>
        <w:t>students conduct a series of activities about chemical processes related to the greenhouse effect. For example, they work with an interactive visualization of hydrocarbon combustion reactions, manipulating variables to look at the relationship between ratios of reactant molecules and products, and they consider implications for carbon dioxide levels in the air.</w:t>
      </w:r>
      <w:r w:rsidR="00113D02">
        <w:t xml:space="preserve"> </w:t>
      </w:r>
      <w:r>
        <w:t>Students are prompted to conduct investigations and explain their understanding of related scientific processes. They use what they learn to write a letter to their congressperson about climate change and alternative fuels.</w:t>
      </w:r>
    </w:p>
    <w:p w14:paraId="5CEFAF13" w14:textId="77777777" w:rsidR="006B162D" w:rsidRDefault="006B162D">
      <w:pPr>
        <w:spacing w:after="0"/>
        <w:rPr>
          <w:b/>
          <w:color w:val="4F81BD" w:themeColor="accent1"/>
        </w:rPr>
      </w:pPr>
      <w:r>
        <w:rPr>
          <w:b/>
          <w:color w:val="4F81BD" w:themeColor="accent1"/>
        </w:rPr>
        <w:br w:type="page"/>
      </w:r>
    </w:p>
    <w:p w14:paraId="721C454A" w14:textId="77777777" w:rsidR="00992E0B" w:rsidRDefault="00992E0B" w:rsidP="00992E0B">
      <w:pPr>
        <w:pStyle w:val="Heading3"/>
      </w:pPr>
      <w:r>
        <w:lastRenderedPageBreak/>
        <w:t>Intelligent Tutoring of the Structure Strategy (ITSS): Increasing Access to Successful Reading Strategies</w:t>
      </w:r>
    </w:p>
    <w:p w14:paraId="419B1C79" w14:textId="77777777" w:rsidR="00992E0B" w:rsidRPr="00A12AE1" w:rsidRDefault="00992E0B" w:rsidP="00A12AE1">
      <w:pPr>
        <w:rPr>
          <w:rFonts w:ascii="Times" w:hAnsi="Times"/>
          <w:sz w:val="20"/>
          <w:szCs w:val="20"/>
        </w:rPr>
      </w:pPr>
      <w:r>
        <w:t>Pennsylvania State University’s Intelligent Tutoring of the Structure Strategy</w:t>
      </w:r>
      <w:r w:rsidR="00366CCB">
        <w:t xml:space="preserve"> (ITSS</w:t>
      </w:r>
      <w:r>
        <w:t xml:space="preserve">) program </w:t>
      </w:r>
      <w:r w:rsidR="00A12AE1">
        <w:t>(</w:t>
      </w:r>
      <w:hyperlink r:id="rId11" w:history="1">
        <w:r w:rsidR="00A12AE1" w:rsidRPr="00ED61D8">
          <w:rPr>
            <w:rStyle w:val="Hyperlink"/>
          </w:rPr>
          <w:t>http://itss.psu.edu/</w:t>
        </w:r>
      </w:hyperlink>
      <w:r w:rsidR="00A12AE1">
        <w:t xml:space="preserve">) </w:t>
      </w:r>
      <w:r>
        <w:t xml:space="preserve">was designed to support students’ reading comprehension and recall of expository text. While research on teacher-led instruction of the </w:t>
      </w:r>
      <w:r w:rsidR="001A21B4">
        <w:t xml:space="preserve">structure </w:t>
      </w:r>
      <w:r>
        <w:t xml:space="preserve">strategy </w:t>
      </w:r>
      <w:r w:rsidR="001A21B4">
        <w:t xml:space="preserve">had shown </w:t>
      </w:r>
      <w:r>
        <w:t>promise,</w:t>
      </w:r>
      <w:r>
        <w:rPr>
          <w:rStyle w:val="EndnoteReference"/>
        </w:rPr>
        <w:endnoteReference w:id="51"/>
      </w:r>
      <w:r>
        <w:t xml:space="preserve"> the </w:t>
      </w:r>
      <w:r w:rsidR="001A21B4">
        <w:t>in</w:t>
      </w:r>
      <w:r w:rsidR="00FB48B2">
        <w:t>-</w:t>
      </w:r>
      <w:r w:rsidR="001A21B4">
        <w:t xml:space="preserve">depth </w:t>
      </w:r>
      <w:r>
        <w:t xml:space="preserve">teacher training </w:t>
      </w:r>
      <w:r w:rsidR="001A21B4">
        <w:t xml:space="preserve">that had been used in successful implementations </w:t>
      </w:r>
      <w:r>
        <w:t>was a barrier to wide</w:t>
      </w:r>
      <w:r w:rsidR="00366CCB">
        <w:t>-</w:t>
      </w:r>
      <w:r>
        <w:t xml:space="preserve">scale </w:t>
      </w:r>
      <w:r w:rsidR="001A21B4">
        <w:t>adoption</w:t>
      </w:r>
      <w:r>
        <w:t xml:space="preserve">. A computer-based online intelligent tutoring agent allowed the </w:t>
      </w:r>
      <w:r w:rsidR="001A21B4">
        <w:t xml:space="preserve">research </w:t>
      </w:r>
      <w:r>
        <w:t xml:space="preserve">team to expand access to </w:t>
      </w:r>
      <w:r w:rsidR="00644CB1">
        <w:t>the structure</w:t>
      </w:r>
      <w:r w:rsidR="00FA266C">
        <w:t>-</w:t>
      </w:r>
      <w:r w:rsidR="00644CB1">
        <w:t>strategy</w:t>
      </w:r>
      <w:r w:rsidR="001A21B4">
        <w:t xml:space="preserve"> </w:t>
      </w:r>
      <w:r>
        <w:t>approach to greater numbers of classrooms.</w:t>
      </w:r>
    </w:p>
    <w:p w14:paraId="76A019B5" w14:textId="77777777" w:rsidR="00992E0B" w:rsidRDefault="00992E0B" w:rsidP="00992E0B">
      <w:pPr>
        <w:pStyle w:val="BodyText"/>
        <w:spacing w:before="120" w:after="120"/>
      </w:pPr>
      <w:r>
        <w:rPr>
          <w:b/>
          <w:i/>
        </w:rPr>
        <w:t>Evidence of Outcomes</w:t>
      </w:r>
      <w:r w:rsidR="007C2E9A" w:rsidRPr="00462FD8">
        <w:rPr>
          <w:b/>
          <w:i/>
        </w:rPr>
        <w:t>:</w:t>
      </w:r>
      <w:r>
        <w:t xml:space="preserve"> A multisite cluster randomized trial was used to compare the once-weekly use of ITSS as a partial curriculum replacement against the traditional language arts curriculum in 24 rural and suburban schools.</w:t>
      </w:r>
      <w:r>
        <w:rPr>
          <w:rStyle w:val="EndnoteReference"/>
        </w:rPr>
        <w:endnoteReference w:id="52"/>
      </w:r>
      <w:r>
        <w:t xml:space="preserve"> A total of 131 </w:t>
      </w:r>
      <w:r w:rsidR="00907507">
        <w:t>fourth</w:t>
      </w:r>
      <w:r>
        <w:t>-grade classrooms were randomly assigned to treatment or control conditions within schools. Students in ITSS classrooms significantly outperformed the control students on the GRST (Gray Silent Reading Test, a standardized test of reading comprehension, ES</w:t>
      </w:r>
      <w:r w:rsidR="00FA266C">
        <w:t xml:space="preserve"> </w:t>
      </w:r>
      <w:r>
        <w:t>=</w:t>
      </w:r>
      <w:r w:rsidR="00FA266C">
        <w:t xml:space="preserve"> </w:t>
      </w:r>
      <w:r>
        <w:t xml:space="preserve">0.10) and on researcher-developed measures of signaling, main idea quality, and overall content recall (with </w:t>
      </w:r>
      <w:r w:rsidR="006B162D">
        <w:t xml:space="preserve">effect sizes </w:t>
      </w:r>
      <w:r>
        <w:t>ranging from 0.11 for total recall to 0.49 for main idea quality).</w:t>
      </w:r>
    </w:p>
    <w:p w14:paraId="77072717" w14:textId="77777777" w:rsidR="00992E0B" w:rsidRDefault="00992E0B" w:rsidP="00992E0B">
      <w:pPr>
        <w:pStyle w:val="BodyText"/>
        <w:spacing w:before="120" w:after="120"/>
      </w:pPr>
      <w:r>
        <w:rPr>
          <w:b/>
          <w:i/>
        </w:rPr>
        <w:t>The Program:</w:t>
      </w:r>
      <w:r>
        <w:rPr>
          <w:i/>
        </w:rPr>
        <w:t xml:space="preserve"> </w:t>
      </w:r>
      <w:r>
        <w:t xml:space="preserve">ITSS helps students make the transition from reading narrative text to </w:t>
      </w:r>
      <w:r w:rsidR="006B162D">
        <w:t xml:space="preserve">reading </w:t>
      </w:r>
      <w:r>
        <w:t>expository, content-rich text by learning to parse the structure of the text</w:t>
      </w:r>
      <w:r w:rsidR="00202A41">
        <w:t>—</w:t>
      </w:r>
      <w:r w:rsidR="006B162D">
        <w:t xml:space="preserve">for example, by learning to </w:t>
      </w:r>
      <w:r>
        <w:t>recogniz</w:t>
      </w:r>
      <w:r w:rsidR="006B162D">
        <w:t>e</w:t>
      </w:r>
      <w:r>
        <w:t xml:space="preserve"> signaling words that indicate that the writer is introducing an argument or comparison</w:t>
      </w:r>
      <w:r w:rsidR="006B162D">
        <w:t xml:space="preserve"> </w:t>
      </w:r>
      <w:r>
        <w:t xml:space="preserve">and using that structure to help organize more efficient mental representations of the text. The computer-based </w:t>
      </w:r>
      <w:r w:rsidR="006B162D">
        <w:t>ITSS</w:t>
      </w:r>
      <w:r>
        <w:t xml:space="preserve"> models th</w:t>
      </w:r>
      <w:r w:rsidR="006B162D">
        <w:t>is</w:t>
      </w:r>
      <w:r>
        <w:t xml:space="preserve"> process and provides tailored feedback and scaffolding based on students’ responses.</w:t>
      </w:r>
    </w:p>
    <w:p w14:paraId="6873A4C0" w14:textId="77777777" w:rsidR="00992E0B" w:rsidRDefault="00992E0B" w:rsidP="00992E0B">
      <w:pPr>
        <w:pStyle w:val="BodyText"/>
        <w:spacing w:before="120" w:after="120"/>
      </w:pPr>
      <w:r>
        <w:rPr>
          <w:b/>
          <w:i/>
        </w:rPr>
        <w:t>Support for Learning:</w:t>
      </w:r>
      <w:r>
        <w:t xml:space="preserve"> The intelligent tutor gives each student immediate feedback and adjusts scaffolding to student progress, helping to guide students’ cognitive paths. The computer program is designed according to research-based principles for multimedia learning tools, such as coherence between the interface and intended learning goals. Teachers receive regular reports of student progress to support their formative use of data for instructional decisions. </w:t>
      </w:r>
    </w:p>
    <w:p w14:paraId="37843C48" w14:textId="77777777" w:rsidR="0090070A" w:rsidRDefault="00992E0B" w:rsidP="00992E0B">
      <w:pPr>
        <w:pStyle w:val="BodyText"/>
        <w:pBdr>
          <w:bottom w:val="single" w:sz="4" w:space="3" w:color="4F81BD" w:themeColor="accent1"/>
        </w:pBdr>
        <w:spacing w:before="120"/>
      </w:pPr>
      <w:r>
        <w:rPr>
          <w:b/>
          <w:i/>
        </w:rPr>
        <w:t>For Example</w:t>
      </w:r>
      <w:r w:rsidR="007C2E9A" w:rsidRPr="00462FD8">
        <w:rPr>
          <w:b/>
          <w:i/>
        </w:rPr>
        <w:t>:</w:t>
      </w:r>
      <w:r>
        <w:rPr>
          <w:i/>
        </w:rPr>
        <w:t xml:space="preserve"> </w:t>
      </w:r>
      <w:r>
        <w:t xml:space="preserve">On individual computers in the lab, students read and listen to a text that describes the differences between crocodiles and alligators. With modeling from </w:t>
      </w:r>
      <w:r w:rsidR="00F92A40">
        <w:t>“IT”</w:t>
      </w:r>
      <w:r>
        <w:t xml:space="preserve"> (a computed-based intelligent tutor with a human voice), students are prompted in a variety of ways to identify “signaling words” such as “in contrast” that suggest the text will have a comparative structure, and to leverage that structure to organize and summarize main ideas from the text. They get immediate feedback from </w:t>
      </w:r>
      <w:r w:rsidR="006B162D">
        <w:t>ITSS</w:t>
      </w:r>
      <w:r>
        <w:t xml:space="preserve">, </w:t>
      </w:r>
      <w:r w:rsidR="006B162D">
        <w:t>which</w:t>
      </w:r>
      <w:r>
        <w:t xml:space="preserve"> also give</w:t>
      </w:r>
      <w:r w:rsidR="006B162D">
        <w:t>s</w:t>
      </w:r>
      <w:r>
        <w:t xml:space="preserve"> them progressive scaffolding and additional practice tasks if needed before they are ready to move on. </w:t>
      </w:r>
    </w:p>
    <w:p w14:paraId="67096A86" w14:textId="77777777" w:rsidR="006B162D" w:rsidRDefault="006B162D">
      <w:r>
        <w:rPr>
          <w:b/>
        </w:rPr>
        <w:br w:type="page"/>
      </w:r>
    </w:p>
    <w:tbl>
      <w:tblPr>
        <w:tblpPr w:leftFromText="187" w:rightFromText="187" w:vertAnchor="text" w:horzAnchor="page" w:tblpX="2106" w:tblpY="22"/>
        <w:tblW w:w="9170" w:type="dxa"/>
        <w:shd w:val="clear" w:color="auto" w:fill="DBE5F1" w:themeFill="accent1" w:themeFillTint="33"/>
        <w:tblCellMar>
          <w:left w:w="115" w:type="dxa"/>
          <w:right w:w="115" w:type="dxa"/>
        </w:tblCellMar>
        <w:tblLook w:val="00A0" w:firstRow="1" w:lastRow="0" w:firstColumn="1" w:lastColumn="0" w:noHBand="0" w:noVBand="0"/>
      </w:tblPr>
      <w:tblGrid>
        <w:gridCol w:w="9170"/>
      </w:tblGrid>
      <w:tr w:rsidR="000828E9" w14:paraId="6880D3E8" w14:textId="77777777">
        <w:tc>
          <w:tcPr>
            <w:tcW w:w="9170" w:type="dxa"/>
            <w:shd w:val="clear" w:color="auto" w:fill="DBE5F1" w:themeFill="accent1" w:themeFillTint="33"/>
          </w:tcPr>
          <w:p w14:paraId="6F4884BF" w14:textId="77777777" w:rsidR="0090070A" w:rsidRDefault="007E1B51" w:rsidP="000828E9">
            <w:pPr>
              <w:pStyle w:val="sidebarheading"/>
              <w:framePr w:hSpace="0" w:wrap="auto" w:vAnchor="margin" w:hAnchor="text" w:xAlign="left" w:yAlign="inline"/>
            </w:pPr>
            <w:r>
              <w:lastRenderedPageBreak/>
              <w:t>Student Outcomes of Technology Investments</w:t>
            </w:r>
          </w:p>
          <w:p w14:paraId="4C198D12" w14:textId="77777777" w:rsidR="007E1B51" w:rsidRDefault="007E1B51" w:rsidP="000828E9">
            <w:pPr>
              <w:pStyle w:val="sidebar"/>
            </w:pPr>
            <w:r>
              <w:t>Research has also demonstrated the value of students’ use of technology on broader measures of student achievement. For example:</w:t>
            </w:r>
          </w:p>
          <w:p w14:paraId="0B45C4C8" w14:textId="77777777" w:rsidR="002D7BB5" w:rsidRDefault="007E1B51" w:rsidP="001142DE">
            <w:pPr>
              <w:pStyle w:val="sidebar"/>
              <w:numPr>
                <w:ilvl w:val="0"/>
                <w:numId w:val="25"/>
              </w:numPr>
              <w:rPr>
                <w:rFonts w:cs="Arial"/>
                <w:szCs w:val="18"/>
              </w:rPr>
            </w:pPr>
            <w:r>
              <w:rPr>
                <w:rFonts w:cs="Arial"/>
                <w:szCs w:val="18"/>
              </w:rPr>
              <w:t>W</w:t>
            </w:r>
            <w:r w:rsidR="00272FED" w:rsidRPr="001142DE">
              <w:rPr>
                <w:rFonts w:cs="Arial"/>
                <w:szCs w:val="18"/>
              </w:rPr>
              <w:t>riting assessment</w:t>
            </w:r>
            <w:r w:rsidR="00BD4799">
              <w:rPr>
                <w:rFonts w:cs="Arial"/>
                <w:szCs w:val="18"/>
              </w:rPr>
              <w:t xml:space="preserve"> results</w:t>
            </w:r>
            <w:r w:rsidR="00272FED" w:rsidRPr="001142DE">
              <w:rPr>
                <w:rFonts w:cs="Arial"/>
                <w:szCs w:val="18"/>
              </w:rPr>
              <w:t xml:space="preserve"> from </w:t>
            </w:r>
            <w:r w:rsidR="007C2E9A" w:rsidRPr="00462FD8">
              <w:rPr>
                <w:rFonts w:cs="Arial"/>
                <w:bCs/>
                <w:szCs w:val="18"/>
              </w:rPr>
              <w:t>National Assessment of Educational Progress</w:t>
            </w:r>
            <w:r w:rsidR="003C4A17" w:rsidRPr="003C4A17">
              <w:rPr>
                <w:rFonts w:cs="Arial"/>
                <w:szCs w:val="18"/>
              </w:rPr>
              <w:t xml:space="preserve"> </w:t>
            </w:r>
            <w:r w:rsidR="003C4A17">
              <w:rPr>
                <w:rFonts w:cs="Arial"/>
                <w:szCs w:val="18"/>
              </w:rPr>
              <w:t>(</w:t>
            </w:r>
            <w:r w:rsidR="00272FED" w:rsidRPr="001142DE">
              <w:rPr>
                <w:rFonts w:cs="Arial"/>
                <w:szCs w:val="18"/>
              </w:rPr>
              <w:t>NAEP</w:t>
            </w:r>
            <w:r w:rsidR="003C4A17">
              <w:rPr>
                <w:rFonts w:cs="Arial"/>
                <w:szCs w:val="18"/>
              </w:rPr>
              <w:t>)</w:t>
            </w:r>
            <w:r w:rsidR="00BD4799">
              <w:rPr>
                <w:rFonts w:cs="Arial"/>
                <w:szCs w:val="18"/>
              </w:rPr>
              <w:t xml:space="preserve"> 2011</w:t>
            </w:r>
            <w:r w:rsidR="00981740">
              <w:rPr>
                <w:rFonts w:cs="Arial"/>
                <w:szCs w:val="18"/>
              </w:rPr>
              <w:t xml:space="preserve"> </w:t>
            </w:r>
            <w:r w:rsidR="00272FED" w:rsidRPr="001142DE">
              <w:rPr>
                <w:rFonts w:cs="Arial"/>
                <w:szCs w:val="18"/>
              </w:rPr>
              <w:t>show a positive relationship between use of technology for writing and student performance. Eighth-grade students’ scores on NAEP were positively correlated with their teachers’ self-reports of the frequency with which they asked their students to use a computer for drafting and revising writing assignments</w:t>
            </w:r>
            <w:r w:rsidR="008E68B1">
              <w:rPr>
                <w:rFonts w:cs="Arial"/>
                <w:szCs w:val="18"/>
              </w:rPr>
              <w:t>. Twelfth-</w:t>
            </w:r>
            <w:r w:rsidR="00272FED" w:rsidRPr="001142DE">
              <w:rPr>
                <w:rFonts w:cs="Arial"/>
                <w:szCs w:val="18"/>
              </w:rPr>
              <w:t>grade students’ self-reports of the frequency with which they used a computer to make changes to writing assignments were also positively correlated with scores on NAEP</w:t>
            </w:r>
            <w:r w:rsidR="00BF6700">
              <w:rPr>
                <w:rFonts w:cs="Arial"/>
                <w:szCs w:val="18"/>
              </w:rPr>
              <w:t>.</w:t>
            </w:r>
            <w:r w:rsidR="00BF6700">
              <w:rPr>
                <w:rStyle w:val="EndnoteReference"/>
                <w:rFonts w:cs="Arial"/>
                <w:szCs w:val="18"/>
              </w:rPr>
              <w:endnoteReference w:id="53"/>
            </w:r>
            <w:r w:rsidR="00113D02">
              <w:rPr>
                <w:rFonts w:cs="Arial"/>
                <w:szCs w:val="18"/>
              </w:rPr>
              <w:t xml:space="preserve"> </w:t>
            </w:r>
          </w:p>
          <w:p w14:paraId="0E9AECF3" w14:textId="77777777" w:rsidR="002D7BB5" w:rsidRDefault="001C5C62" w:rsidP="00BF6700">
            <w:pPr>
              <w:pStyle w:val="sidebar"/>
              <w:numPr>
                <w:ilvl w:val="0"/>
                <w:numId w:val="25"/>
              </w:numPr>
              <w:rPr>
                <w:rFonts w:cs="Arial"/>
                <w:szCs w:val="18"/>
              </w:rPr>
            </w:pPr>
            <w:r>
              <w:rPr>
                <w:rFonts w:cs="Arial"/>
                <w:szCs w:val="18"/>
              </w:rPr>
              <w:t>An analysis of</w:t>
            </w:r>
            <w:r w:rsidR="008E68B1">
              <w:rPr>
                <w:rFonts w:cs="Arial"/>
                <w:szCs w:val="18"/>
              </w:rPr>
              <w:t xml:space="preserve"> the international results from the</w:t>
            </w:r>
            <w:r w:rsidR="000F38D2">
              <w:rPr>
                <w:rFonts w:cs="Arial"/>
                <w:szCs w:val="18"/>
              </w:rPr>
              <w:t xml:space="preserve"> </w:t>
            </w:r>
            <w:proofErr w:type="spellStart"/>
            <w:r w:rsidR="007C2E9A" w:rsidRPr="00462FD8">
              <w:rPr>
                <w:rFonts w:eastAsiaTheme="minorEastAsia" w:cs="Arial"/>
                <w:color w:val="424242"/>
                <w:szCs w:val="26"/>
              </w:rPr>
              <w:t>P</w:t>
            </w:r>
            <w:r w:rsidR="00D76F6F" w:rsidRPr="00D76F6F">
              <w:rPr>
                <w:rFonts w:cs="Arial"/>
                <w:szCs w:val="18"/>
              </w:rPr>
              <w:t>rogramme</w:t>
            </w:r>
            <w:proofErr w:type="spellEnd"/>
            <w:r w:rsidR="00D76F6F" w:rsidRPr="00D76F6F">
              <w:rPr>
                <w:rFonts w:cs="Arial"/>
                <w:szCs w:val="18"/>
              </w:rPr>
              <w:t xml:space="preserve"> for International Student Assessment </w:t>
            </w:r>
            <w:r w:rsidR="00D76F6F">
              <w:rPr>
                <w:rFonts w:cs="Arial"/>
                <w:szCs w:val="18"/>
              </w:rPr>
              <w:t>(</w:t>
            </w:r>
            <w:r>
              <w:rPr>
                <w:rFonts w:cs="Arial"/>
                <w:szCs w:val="18"/>
              </w:rPr>
              <w:t>PISA</w:t>
            </w:r>
            <w:r w:rsidR="00D76F6F">
              <w:rPr>
                <w:rFonts w:cs="Arial"/>
                <w:szCs w:val="18"/>
              </w:rPr>
              <w:t>)</w:t>
            </w:r>
            <w:r>
              <w:rPr>
                <w:rFonts w:cs="Arial"/>
                <w:szCs w:val="18"/>
              </w:rPr>
              <w:t xml:space="preserve"> 2006 science</w:t>
            </w:r>
            <w:r w:rsidR="008E68B1">
              <w:rPr>
                <w:rFonts w:cs="Arial"/>
                <w:szCs w:val="18"/>
              </w:rPr>
              <w:t xml:space="preserve"> assessment </w:t>
            </w:r>
            <w:r w:rsidR="009F38BC">
              <w:rPr>
                <w:rFonts w:cs="Arial"/>
                <w:szCs w:val="18"/>
              </w:rPr>
              <w:t>demonstrates a positive relationship between frequency of student computer use and scores on the science exam, and</w:t>
            </w:r>
            <w:r>
              <w:rPr>
                <w:rFonts w:cs="Arial"/>
                <w:szCs w:val="18"/>
              </w:rPr>
              <w:t xml:space="preserve"> recommends policy attention to supports for student </w:t>
            </w:r>
            <w:r w:rsidR="009F38BC">
              <w:rPr>
                <w:rFonts w:cs="Arial"/>
                <w:szCs w:val="18"/>
              </w:rPr>
              <w:t>competencies for responsible and critical technology use as</w:t>
            </w:r>
            <w:r>
              <w:rPr>
                <w:rFonts w:cs="Arial"/>
                <w:szCs w:val="18"/>
              </w:rPr>
              <w:t xml:space="preserve"> factors that correlate with </w:t>
            </w:r>
            <w:r w:rsidRPr="007F2B11">
              <w:rPr>
                <w:rFonts w:cs="Arial"/>
                <w:szCs w:val="18"/>
              </w:rPr>
              <w:t>increased effect</w:t>
            </w:r>
            <w:r w:rsidR="00BF6700">
              <w:rPr>
                <w:rFonts w:cs="Arial"/>
                <w:szCs w:val="18"/>
              </w:rPr>
              <w:t>.</w:t>
            </w:r>
            <w:r w:rsidR="00BF6700">
              <w:rPr>
                <w:rStyle w:val="EndnoteReference"/>
                <w:rFonts w:cs="Arial"/>
                <w:szCs w:val="18"/>
              </w:rPr>
              <w:endnoteReference w:id="54"/>
            </w:r>
            <w:r w:rsidR="00113D02">
              <w:rPr>
                <w:rFonts w:cs="Arial"/>
                <w:szCs w:val="18"/>
              </w:rPr>
              <w:t xml:space="preserve"> </w:t>
            </w:r>
          </w:p>
        </w:tc>
      </w:tr>
    </w:tbl>
    <w:p w14:paraId="314E5CE0" w14:textId="77777777" w:rsidR="00A234BE" w:rsidRDefault="00A234BE">
      <w:pPr>
        <w:spacing w:after="0"/>
        <w:rPr>
          <w:b/>
          <w:color w:val="4F81BD" w:themeColor="accent1"/>
        </w:rPr>
      </w:pPr>
    </w:p>
    <w:p w14:paraId="264DBEF0" w14:textId="77777777" w:rsidR="00B953C9" w:rsidRPr="008B6A57" w:rsidRDefault="008B6A57" w:rsidP="00B3086E">
      <w:pPr>
        <w:pStyle w:val="Heading1"/>
      </w:pPr>
      <w:r>
        <w:t xml:space="preserve">4. </w:t>
      </w:r>
      <w:r w:rsidR="004803CD">
        <w:t xml:space="preserve">Technology </w:t>
      </w:r>
      <w:r w:rsidR="008E0DAC">
        <w:t>Is Effective</w:t>
      </w:r>
      <w:r w:rsidR="004803CD">
        <w:t xml:space="preserve"> When Integrated into Systems</w:t>
      </w:r>
    </w:p>
    <w:p w14:paraId="0FA2D48F" w14:textId="77777777" w:rsidR="002C715E" w:rsidRDefault="008E0DAC" w:rsidP="00696B75">
      <w:pPr>
        <w:pStyle w:val="Body"/>
      </w:pPr>
      <w:r>
        <w:t>Questions about the effectiveness of technology for learning often implicitly assume a medical analogy: we know that some drugs can improve health, and want to know if some technologies can improve learning. However, whereas drugs can directly cause specific biochemical changes in bodies to halt a disease process, computers do not directly rewire the brain to fix a student</w:t>
      </w:r>
      <w:r w:rsidR="00EA101B">
        <w:t>’</w:t>
      </w:r>
      <w:r>
        <w:t>s misconception.</w:t>
      </w:r>
      <w:r w:rsidR="009A004D">
        <w:t xml:space="preserve"> Instead, technology in education can best be seen as </w:t>
      </w:r>
      <w:r w:rsidR="00EA101B">
        <w:t>a</w:t>
      </w:r>
      <w:r w:rsidR="009A004D">
        <w:t xml:space="preserve"> platform </w:t>
      </w:r>
      <w:r w:rsidR="00EA101B">
        <w:t xml:space="preserve">or tool </w:t>
      </w:r>
      <w:r w:rsidR="009A004D">
        <w:t xml:space="preserve">that </w:t>
      </w:r>
      <w:r w:rsidR="00EA101B">
        <w:t xml:space="preserve">can </w:t>
      </w:r>
      <w:r w:rsidR="009A004D">
        <w:t>enable transformation of the learning activities among teachers, students</w:t>
      </w:r>
      <w:r w:rsidR="00A36FA0">
        <w:t>,</w:t>
      </w:r>
      <w:r w:rsidR="009A004D">
        <w:t xml:space="preserve"> and resources in a classroom; when students engage in better activities, they can learn more. </w:t>
      </w:r>
    </w:p>
    <w:p w14:paraId="74C11D7B" w14:textId="77777777" w:rsidR="009A004D" w:rsidRDefault="009A004D" w:rsidP="00696B75">
      <w:pPr>
        <w:pStyle w:val="Body"/>
      </w:pPr>
      <w:r>
        <w:t xml:space="preserve">However, the factors involved in changing the activities in classrooms involves more than inserting technology. </w:t>
      </w:r>
      <w:r w:rsidR="00485A7E">
        <w:t>Considering</w:t>
      </w:r>
      <w:r>
        <w:t xml:space="preserve"> the medical analogy more deeply, this should not be surprising</w:t>
      </w:r>
      <w:r w:rsidR="00465AD9">
        <w:t>.</w:t>
      </w:r>
      <w:r>
        <w:t xml:space="preserve"> </w:t>
      </w:r>
      <w:r w:rsidR="00465AD9">
        <w:t>I</w:t>
      </w:r>
      <w:r>
        <w:t>mproving health in hospitals also requires more than drugs and x-ray machines: treatment regimes must be defined, professionals must be trained, best practices must be implemented</w:t>
      </w:r>
      <w:r w:rsidR="00EA101B">
        <w:t>,</w:t>
      </w:r>
      <w:r w:rsidR="00EB5079">
        <w:t xml:space="preserve"> and in most cases patient behavior must change to see sustained improvement</w:t>
      </w:r>
      <w:r>
        <w:t>.</w:t>
      </w:r>
    </w:p>
    <w:p w14:paraId="2F94E5FB" w14:textId="77777777" w:rsidR="00DE5881" w:rsidRDefault="005972CA" w:rsidP="002C715E">
      <w:pPr>
        <w:pStyle w:val="BodyText"/>
      </w:pPr>
      <w:r>
        <w:t xml:space="preserve">The effectiveness of the </w:t>
      </w:r>
      <w:r w:rsidR="00A36FA0">
        <w:t xml:space="preserve">technology </w:t>
      </w:r>
      <w:r>
        <w:t>tools described above rests not only in their affordances for learning but also in how they are used in practice. Both students and teachers need guidance in order to use the Internet, for example, in ways that support deeper inquiry rather than simply finding facts. As demonstrated in the examples above, elements such as curriculum, pedagogy, teacher professional development, and assessment must be designed to fit together in a way that guides effective use of technology tools.</w:t>
      </w:r>
      <w:r w:rsidR="008E68B1">
        <w:t xml:space="preserve"> </w:t>
      </w:r>
    </w:p>
    <w:p w14:paraId="7E47900B" w14:textId="77777777" w:rsidR="002C715E" w:rsidRDefault="008E68B1" w:rsidP="002C715E">
      <w:pPr>
        <w:pStyle w:val="BodyText"/>
      </w:pPr>
      <w:r>
        <w:lastRenderedPageBreak/>
        <w:t>T</w:t>
      </w:r>
      <w:r w:rsidR="0037303A">
        <w:t xml:space="preserve">echnology can enable better learning when (a) </w:t>
      </w:r>
      <w:r w:rsidR="00EB5079">
        <w:t>it</w:t>
      </w:r>
      <w:r w:rsidR="0037303A">
        <w:t xml:space="preserve"> provides a unique, new capability </w:t>
      </w:r>
      <w:r w:rsidR="00A06AB0">
        <w:t>that supports human learning processes</w:t>
      </w:r>
      <w:r w:rsidR="0037303A">
        <w:t xml:space="preserve"> and (b) interventions </w:t>
      </w:r>
      <w:r w:rsidR="00714DC3">
        <w:t xml:space="preserve">are designed to embed that capability within an integrated system that provides the supports </w:t>
      </w:r>
      <w:r w:rsidR="00A06AB0">
        <w:t>students and their teach</w:t>
      </w:r>
      <w:r w:rsidR="002C715E">
        <w:t>er</w:t>
      </w:r>
      <w:r w:rsidR="00A90933">
        <w:t>s</w:t>
      </w:r>
      <w:r w:rsidR="00A06AB0">
        <w:t xml:space="preserve"> </w:t>
      </w:r>
      <w:r w:rsidR="00714DC3">
        <w:t xml:space="preserve">need to enact the learning within the curriculum. </w:t>
      </w:r>
    </w:p>
    <w:p w14:paraId="1A6DE93D" w14:textId="77777777" w:rsidR="00465AD9" w:rsidRDefault="00714DC3" w:rsidP="002C715E">
      <w:pPr>
        <w:pStyle w:val="BodyText"/>
      </w:pPr>
      <w:r>
        <w:t xml:space="preserve">A complete learning system includes factors such as </w:t>
      </w:r>
      <w:r w:rsidR="00A90933">
        <w:t>the following</w:t>
      </w:r>
      <w:r>
        <w:t xml:space="preserve">, in addition to the technology itself: </w:t>
      </w:r>
    </w:p>
    <w:p w14:paraId="05998ABA" w14:textId="77777777" w:rsidR="00465AD9" w:rsidRDefault="00465AD9" w:rsidP="00BC3F6D">
      <w:pPr>
        <w:pStyle w:val="BodyText"/>
        <w:numPr>
          <w:ilvl w:val="0"/>
          <w:numId w:val="29"/>
        </w:numPr>
        <w:spacing w:before="0" w:after="120"/>
      </w:pPr>
      <w:r>
        <w:t>P</w:t>
      </w:r>
      <w:r w:rsidR="00A06AB0">
        <w:t xml:space="preserve">hysical arrangements of </w:t>
      </w:r>
      <w:r w:rsidR="00EB5079">
        <w:t xml:space="preserve">the environment as well as the </w:t>
      </w:r>
      <w:r w:rsidR="00A06AB0">
        <w:t xml:space="preserve">students to allow a mix of individual, small group, and </w:t>
      </w:r>
      <w:r w:rsidR="00EB5079">
        <w:t>large</w:t>
      </w:r>
      <w:r w:rsidR="00A06AB0">
        <w:t xml:space="preserve"> </w:t>
      </w:r>
      <w:r w:rsidR="00EB5079">
        <w:t>group</w:t>
      </w:r>
      <w:r w:rsidR="00A06AB0">
        <w:t xml:space="preserve"> work</w:t>
      </w:r>
      <w:r w:rsidR="00A90933">
        <w:t>.</w:t>
      </w:r>
      <w:r w:rsidR="00A06AB0">
        <w:t xml:space="preserve"> </w:t>
      </w:r>
    </w:p>
    <w:p w14:paraId="6E6BB292" w14:textId="77777777" w:rsidR="00465AD9" w:rsidRDefault="00465AD9" w:rsidP="00BC3F6D">
      <w:pPr>
        <w:pStyle w:val="BodyText"/>
        <w:numPr>
          <w:ilvl w:val="0"/>
          <w:numId w:val="29"/>
        </w:numPr>
        <w:spacing w:before="0" w:after="120"/>
      </w:pPr>
      <w:r>
        <w:t>C</w:t>
      </w:r>
      <w:r w:rsidR="00A06AB0">
        <w:t>urriculum and specification of learning progressions</w:t>
      </w:r>
      <w:r w:rsidR="00A90933">
        <w:t>.</w:t>
      </w:r>
      <w:r w:rsidR="00A06AB0">
        <w:t xml:space="preserve"> </w:t>
      </w:r>
    </w:p>
    <w:p w14:paraId="34AE834D" w14:textId="77777777" w:rsidR="0047065F" w:rsidRDefault="00465AD9" w:rsidP="00BC3F6D">
      <w:pPr>
        <w:pStyle w:val="BodyText"/>
        <w:numPr>
          <w:ilvl w:val="0"/>
          <w:numId w:val="29"/>
        </w:numPr>
        <w:spacing w:before="0" w:after="120"/>
      </w:pPr>
      <w:r>
        <w:t>P</w:t>
      </w:r>
      <w:r w:rsidR="00A06AB0">
        <w:t>edagogy</w:t>
      </w:r>
      <w:r w:rsidR="00C114DD">
        <w:t xml:space="preserve"> appropriate for the content to be learned</w:t>
      </w:r>
      <w:r w:rsidR="00A90933">
        <w:t>.</w:t>
      </w:r>
    </w:p>
    <w:p w14:paraId="25EFE8FB" w14:textId="77777777" w:rsidR="00465AD9" w:rsidRDefault="0047065F" w:rsidP="00BC3F6D">
      <w:pPr>
        <w:pStyle w:val="BodyText"/>
        <w:numPr>
          <w:ilvl w:val="0"/>
          <w:numId w:val="29"/>
        </w:numPr>
        <w:spacing w:before="0" w:after="120"/>
      </w:pPr>
      <w:r>
        <w:t>Professional development,</w:t>
      </w:r>
      <w:r w:rsidR="009275EE">
        <w:t xml:space="preserve"> coaching, </w:t>
      </w:r>
      <w:r>
        <w:t xml:space="preserve">and </w:t>
      </w:r>
      <w:r w:rsidR="009275EE">
        <w:t xml:space="preserve">mentoring </w:t>
      </w:r>
      <w:r>
        <w:t>around pedagogy and content knowledge for teaching</w:t>
      </w:r>
      <w:r w:rsidR="00A90933">
        <w:t>.</w:t>
      </w:r>
      <w:r w:rsidR="00A06AB0">
        <w:t xml:space="preserve"> </w:t>
      </w:r>
    </w:p>
    <w:p w14:paraId="7FC9AE03" w14:textId="77777777" w:rsidR="00465AD9" w:rsidRDefault="00465AD9" w:rsidP="00BC3F6D">
      <w:pPr>
        <w:pStyle w:val="BodyText"/>
        <w:numPr>
          <w:ilvl w:val="0"/>
          <w:numId w:val="29"/>
        </w:numPr>
        <w:spacing w:before="0" w:after="120"/>
      </w:pPr>
      <w:r>
        <w:t>A</w:t>
      </w:r>
      <w:r w:rsidR="00714DC3">
        <w:t>ligned a</w:t>
      </w:r>
      <w:r w:rsidR="00A06AB0">
        <w:t>ssessment</w:t>
      </w:r>
      <w:r w:rsidR="002040B4">
        <w:t>s</w:t>
      </w:r>
      <w:r w:rsidR="009275EE">
        <w:t xml:space="preserve"> and ways to use </w:t>
      </w:r>
      <w:r w:rsidR="006D739F">
        <w:t xml:space="preserve">them </w:t>
      </w:r>
      <w:r w:rsidR="009275EE">
        <w:t>to adapt instruction</w:t>
      </w:r>
      <w:r w:rsidR="00A90933">
        <w:t>.</w:t>
      </w:r>
      <w:r w:rsidR="00A06AB0">
        <w:t xml:space="preserve"> </w:t>
      </w:r>
    </w:p>
    <w:p w14:paraId="77259835" w14:textId="77777777" w:rsidR="00465AD9" w:rsidRDefault="00465AD9" w:rsidP="00BC3F6D">
      <w:pPr>
        <w:pStyle w:val="BodyText"/>
        <w:numPr>
          <w:ilvl w:val="0"/>
          <w:numId w:val="29"/>
        </w:numPr>
        <w:spacing w:before="0" w:after="120"/>
      </w:pPr>
      <w:r>
        <w:t>S</w:t>
      </w:r>
      <w:r w:rsidR="00A06AB0">
        <w:t>chool leadership</w:t>
      </w:r>
      <w:r w:rsidR="00714DC3">
        <w:t xml:space="preserve"> and professional culture</w:t>
      </w:r>
      <w:r w:rsidR="00A06AB0">
        <w:t>.</w:t>
      </w:r>
      <w:r w:rsidR="00113D02">
        <w:t xml:space="preserve"> </w:t>
      </w:r>
    </w:p>
    <w:p w14:paraId="784D117A" w14:textId="77777777" w:rsidR="000828E9" w:rsidRDefault="00EB5079" w:rsidP="00BC3F6D">
      <w:pPr>
        <w:pStyle w:val="BodyText"/>
        <w:ind w:left="360"/>
      </w:pPr>
      <w:r>
        <w:t>Attention to all of these parts of the system will enable the most successful use of technology to support teaching and learning.</w:t>
      </w:r>
    </w:p>
    <w:tbl>
      <w:tblPr>
        <w:tblpPr w:leftFromText="187" w:rightFromText="187" w:vertAnchor="text" w:horzAnchor="page" w:tblpX="2106" w:tblpY="22"/>
        <w:tblW w:w="9170" w:type="dxa"/>
        <w:shd w:val="clear" w:color="auto" w:fill="DBE5F1" w:themeFill="accent1" w:themeFillTint="33"/>
        <w:tblCellMar>
          <w:left w:w="115" w:type="dxa"/>
          <w:right w:w="115" w:type="dxa"/>
        </w:tblCellMar>
        <w:tblLook w:val="00A0" w:firstRow="1" w:lastRow="0" w:firstColumn="1" w:lastColumn="0" w:noHBand="0" w:noVBand="0"/>
      </w:tblPr>
      <w:tblGrid>
        <w:gridCol w:w="9170"/>
      </w:tblGrid>
      <w:tr w:rsidR="000828E9" w14:paraId="09D176E0" w14:textId="77777777" w:rsidTr="00E744B7">
        <w:trPr>
          <w:trHeight w:val="2070"/>
        </w:trPr>
        <w:tc>
          <w:tcPr>
            <w:tcW w:w="9170" w:type="dxa"/>
            <w:shd w:val="clear" w:color="auto" w:fill="DBE5F1" w:themeFill="accent1" w:themeFillTint="33"/>
          </w:tcPr>
          <w:p w14:paraId="3FA468A3" w14:textId="77777777" w:rsidR="000828E9" w:rsidRDefault="000828E9" w:rsidP="000828E9">
            <w:pPr>
              <w:pStyle w:val="sidebarheading"/>
              <w:framePr w:hSpace="0" w:wrap="auto" w:vAnchor="margin" w:hAnchor="text" w:xAlign="left" w:yAlign="inline"/>
            </w:pPr>
            <w:r>
              <w:t>Meta-analyses of Learning Technology Outcomes</w:t>
            </w:r>
          </w:p>
          <w:p w14:paraId="214EFDAC" w14:textId="77777777" w:rsidR="004147EA" w:rsidRDefault="008E68B1" w:rsidP="001142DE">
            <w:pPr>
              <w:pStyle w:val="sidebar"/>
              <w:spacing w:after="0"/>
            </w:pPr>
            <w:r>
              <w:t xml:space="preserve">Meta-analysis is an analytic technique that allows researchers to look across multiple studies to compute an estimate of the size of the average effect, even if the individual studies look at different interventions that are implemented in different system contexts and use different outcome measures. Because meta-analysis is based on the existing body of research, meta-analyses of learning technology studies necessarily draw on studies of </w:t>
            </w:r>
            <w:r w:rsidR="009237CD">
              <w:t>less current learning technology applications, in systems that do not always include</w:t>
            </w:r>
            <w:r>
              <w:t xml:space="preserve"> aligned assessments and supports for teachers. Nevertheless, most meta-analyses of studies measuring the effects of technology-based learning in comparison to conventional educational practice have found that on average technologies enhance learning, albeit less dramatically than in the newer studies of carefully implemented technologies highlighted above. For example</w:t>
            </w:r>
            <w:r w:rsidR="005F07EF">
              <w:t>:</w:t>
            </w:r>
          </w:p>
          <w:p w14:paraId="6E667BC2" w14:textId="1374BDA5" w:rsidR="002D7BB5" w:rsidRDefault="003B4BE3" w:rsidP="001142DE">
            <w:pPr>
              <w:pStyle w:val="sidebar"/>
              <w:numPr>
                <w:ilvl w:val="0"/>
                <w:numId w:val="26"/>
              </w:numPr>
              <w:spacing w:after="0"/>
            </w:pPr>
            <w:r>
              <w:t xml:space="preserve">A meta-analysis of educational technology applications for mathematics that included </w:t>
            </w:r>
            <w:r w:rsidR="004147EA">
              <w:t xml:space="preserve">74 qualifying studies and a total of 56,886 students found a small but positive </w:t>
            </w:r>
            <w:r>
              <w:t xml:space="preserve">overall </w:t>
            </w:r>
            <w:r w:rsidR="009C1890">
              <w:t>effect (ES</w:t>
            </w:r>
            <w:r w:rsidR="00E744B7">
              <w:t xml:space="preserve"> </w:t>
            </w:r>
            <w:r w:rsidR="009C1890">
              <w:t>=</w:t>
            </w:r>
            <w:r w:rsidR="00E744B7">
              <w:t xml:space="preserve"> </w:t>
            </w:r>
            <w:r w:rsidR="009C1890">
              <w:t>0</w:t>
            </w:r>
            <w:r w:rsidR="004147EA">
              <w:t>.16)</w:t>
            </w:r>
            <w:r w:rsidR="005F07EF">
              <w:t xml:space="preserve"> </w:t>
            </w:r>
            <w:r w:rsidR="004147EA">
              <w:t>of mathematics technologies on measures of math achievement</w:t>
            </w:r>
            <w:r w:rsidR="00BF6700">
              <w:t>.</w:t>
            </w:r>
            <w:r w:rsidR="00BF6700">
              <w:rPr>
                <w:rStyle w:val="EndnoteReference"/>
              </w:rPr>
              <w:endnoteReference w:id="55"/>
            </w:r>
            <w:r w:rsidR="004147EA">
              <w:t xml:space="preserve"> </w:t>
            </w:r>
          </w:p>
          <w:p w14:paraId="6CA6BE3B" w14:textId="7AFA21E2" w:rsidR="002D7BB5" w:rsidRDefault="003B4BE3" w:rsidP="001142DE">
            <w:pPr>
              <w:pStyle w:val="sidebar"/>
              <w:numPr>
                <w:ilvl w:val="0"/>
                <w:numId w:val="26"/>
              </w:numPr>
              <w:spacing w:after="0"/>
            </w:pPr>
            <w:r>
              <w:t xml:space="preserve">A meta-analysis of middle- and high-school reading programs, including programs that did and did not incorporate technology and those that did and did not focus on changes to </w:t>
            </w:r>
            <w:r w:rsidR="0009567F">
              <w:t>the teachers’ instructional process (such as professional development toward cooperative learning)</w:t>
            </w:r>
            <w:r>
              <w:t>, found that the me</w:t>
            </w:r>
            <w:r w:rsidR="0009567F">
              <w:t>an effect across 9 studies of programs that incorporated both technology and suppor</w:t>
            </w:r>
            <w:r w:rsidR="009C1890">
              <w:t>t for instructional change (ES</w:t>
            </w:r>
            <w:r w:rsidR="00E744B7">
              <w:t xml:space="preserve"> </w:t>
            </w:r>
            <w:r w:rsidR="009C1890">
              <w:t>=</w:t>
            </w:r>
            <w:r w:rsidR="00E744B7">
              <w:t xml:space="preserve"> </w:t>
            </w:r>
            <w:r w:rsidR="009C1890">
              <w:t>0</w:t>
            </w:r>
            <w:r w:rsidR="0009567F">
              <w:t>.22) was greater than the mean effect of programs that focused on either technology or instructional change alone</w:t>
            </w:r>
            <w:r w:rsidR="00935D09">
              <w:t>.</w:t>
            </w:r>
            <w:r w:rsidR="00935D09">
              <w:rPr>
                <w:rStyle w:val="EndnoteReference"/>
              </w:rPr>
              <w:endnoteReference w:id="56"/>
            </w:r>
            <w:r w:rsidR="0009567F">
              <w:t xml:space="preserve"> </w:t>
            </w:r>
          </w:p>
          <w:p w14:paraId="53DCC7E8" w14:textId="2365BD5C" w:rsidR="002D7BB5" w:rsidRDefault="00763929" w:rsidP="001142DE">
            <w:pPr>
              <w:pStyle w:val="sidebar"/>
              <w:numPr>
                <w:ilvl w:val="0"/>
                <w:numId w:val="26"/>
              </w:numPr>
              <w:spacing w:after="0"/>
            </w:pPr>
            <w:r>
              <w:t>A second-order meta-analysis of studies of a variety of types of learning technologies, including 25 meta-analyses that encompassed 1,055 primary studies, f</w:t>
            </w:r>
            <w:r w:rsidR="00E744B7">
              <w:t>ound a strong overall positive e</w:t>
            </w:r>
            <w:r>
              <w:t xml:space="preserve">ffect </w:t>
            </w:r>
            <w:r w:rsidR="00E744B7">
              <w:t xml:space="preserve">     </w:t>
            </w:r>
            <w:r>
              <w:t>(</w:t>
            </w:r>
            <w:r w:rsidR="00F719E3">
              <w:t>E</w:t>
            </w:r>
            <w:r w:rsidR="009C1890">
              <w:t>S</w:t>
            </w:r>
            <w:r w:rsidR="00E744B7">
              <w:t xml:space="preserve"> </w:t>
            </w:r>
            <w:r w:rsidR="009C1890">
              <w:t>=</w:t>
            </w:r>
            <w:r w:rsidR="00E744B7">
              <w:t xml:space="preserve"> </w:t>
            </w:r>
            <w:r w:rsidR="009C1890">
              <w:t>0</w:t>
            </w:r>
            <w:r w:rsidR="00F719E3">
              <w:t xml:space="preserve">.33) for classrooms that used technology </w:t>
            </w:r>
            <w:r w:rsidR="00E744B7">
              <w:t>compared to</w:t>
            </w:r>
            <w:r w:rsidR="00F719E3">
              <w:t xml:space="preserve"> their face-to-face counterparts</w:t>
            </w:r>
            <w:r w:rsidR="00935D09">
              <w:t>.</w:t>
            </w:r>
            <w:r w:rsidR="00935D09">
              <w:rPr>
                <w:rStyle w:val="EndnoteReference"/>
              </w:rPr>
              <w:endnoteReference w:id="57"/>
            </w:r>
          </w:p>
          <w:p w14:paraId="57EDED77" w14:textId="77777777" w:rsidR="002D7BB5" w:rsidRDefault="00137EFB" w:rsidP="001142DE">
            <w:pPr>
              <w:pStyle w:val="sidebar"/>
              <w:numPr>
                <w:ilvl w:val="0"/>
                <w:numId w:val="26"/>
              </w:numPr>
              <w:spacing w:after="0"/>
            </w:pPr>
            <w:r>
              <w:lastRenderedPageBreak/>
              <w:t xml:space="preserve">As part of a larger synthesis of over 800 meta-analyses related to </w:t>
            </w:r>
            <w:r w:rsidR="00EA04F8">
              <w:t xml:space="preserve">a variety of teaching methods and </w:t>
            </w:r>
            <w:r>
              <w:t xml:space="preserve">student </w:t>
            </w:r>
            <w:r w:rsidR="00EA04F8">
              <w:t>achievement</w:t>
            </w:r>
            <w:r>
              <w:t xml:space="preserve"> outcomes, </w:t>
            </w:r>
            <w:r w:rsidR="00EA04F8">
              <w:t>76 meta-analyses of computer-assisted instruction (including 4,498 primary studies) yie</w:t>
            </w:r>
            <w:r w:rsidR="009C1890">
              <w:t>lded an average effect size of 0</w:t>
            </w:r>
            <w:r w:rsidR="00EA04F8">
              <w:t>.37</w:t>
            </w:r>
            <w:r w:rsidR="00935D09">
              <w:t>.</w:t>
            </w:r>
            <w:r w:rsidR="00935D09">
              <w:rPr>
                <w:rStyle w:val="EndnoteReference"/>
              </w:rPr>
              <w:endnoteReference w:id="58"/>
            </w:r>
            <w:r w:rsidR="00113D02">
              <w:t xml:space="preserve"> </w:t>
            </w:r>
            <w:r w:rsidR="00700A61">
              <w:t>Across these studies, p</w:t>
            </w:r>
            <w:r w:rsidR="00EA04F8">
              <w:t xml:space="preserve">rogram characteristics that produced the strongest effects </w:t>
            </w:r>
            <w:r w:rsidR="00700A61">
              <w:t xml:space="preserve">were consistent with those highlighted in this report, including the provision of </w:t>
            </w:r>
            <w:r w:rsidR="00EA04F8">
              <w:t>training for teachers in the uses of computers for teaching and learning, scaffolding for peer learning, and opportunities for student self-directed learning.</w:t>
            </w:r>
            <w:r w:rsidR="00113D02">
              <w:t xml:space="preserve"> </w:t>
            </w:r>
          </w:p>
          <w:p w14:paraId="5DBBD46E" w14:textId="77777777" w:rsidR="002D7BB5" w:rsidRDefault="002D7BB5" w:rsidP="001142DE">
            <w:pPr>
              <w:pStyle w:val="sidebar"/>
            </w:pPr>
          </w:p>
        </w:tc>
      </w:tr>
    </w:tbl>
    <w:p w14:paraId="3E2BE569" w14:textId="77777777" w:rsidR="00A40394" w:rsidRDefault="004277F6" w:rsidP="00B7420E">
      <w:pPr>
        <w:pStyle w:val="Heading1"/>
      </w:pPr>
      <w:r>
        <w:lastRenderedPageBreak/>
        <w:t xml:space="preserve">5. </w:t>
      </w:r>
      <w:r w:rsidR="00EA24F1">
        <w:t>Conclusion</w:t>
      </w:r>
    </w:p>
    <w:p w14:paraId="350CB347" w14:textId="77777777" w:rsidR="00CA54E0" w:rsidRDefault="00EE02BB" w:rsidP="00EB5079">
      <w:pPr>
        <w:pStyle w:val="Body"/>
      </w:pPr>
      <w:bookmarkStart w:id="1" w:name="_GoBack"/>
      <w:r>
        <w:t>Technology</w:t>
      </w:r>
      <w:r w:rsidR="009B35A4">
        <w:t xml:space="preserve"> is not a silver bullet and cannot</w:t>
      </w:r>
      <w:r w:rsidR="002916E5">
        <w:t>—</w:t>
      </w:r>
      <w:r w:rsidR="009B35A4">
        <w:t>by itself</w:t>
      </w:r>
      <w:r w:rsidR="002916E5">
        <w:t>—</w:t>
      </w:r>
      <w:r w:rsidR="00622FF4">
        <w:t>produce the benefits we seek</w:t>
      </w:r>
      <w:r w:rsidR="00E34515">
        <w:t xml:space="preserve"> in learning</w:t>
      </w:r>
      <w:r w:rsidR="00A40394">
        <w:t xml:space="preserve">, but </w:t>
      </w:r>
      <w:r w:rsidR="009B35A4">
        <w:t>without technology, schools have little chance of rising to 21</w:t>
      </w:r>
      <w:r w:rsidR="007C2E9A" w:rsidRPr="00462FD8">
        <w:t>st</w:t>
      </w:r>
      <w:r w:rsidR="00557B9F">
        <w:t>-</w:t>
      </w:r>
      <w:r w:rsidR="009B35A4">
        <w:t>century expectations</w:t>
      </w:r>
      <w:r w:rsidR="00622FF4">
        <w:t>.</w:t>
      </w:r>
      <w:r w:rsidR="009B35A4">
        <w:t xml:space="preserve"> </w:t>
      </w:r>
      <w:r w:rsidR="00566BF1">
        <w:t>S</w:t>
      </w:r>
      <w:r w:rsidR="00EA24F1">
        <w:t xml:space="preserve">yntheses of best available evidence consistently indicate the potential for positive effects when technology is a key ingredient in well-designed learning systems. </w:t>
      </w:r>
      <w:r w:rsidR="009B35A4">
        <w:t xml:space="preserve">Smart policy will both ensure equality of access to technology and also encourage uses of that technology that focus on specific connections to learning processes and address all the factors in complete </w:t>
      </w:r>
      <w:r w:rsidR="00454397">
        <w:t>learning</w:t>
      </w:r>
      <w:r w:rsidR="009B35A4">
        <w:t xml:space="preserve"> systems.</w:t>
      </w:r>
      <w:r w:rsidR="00622FF4">
        <w:t xml:space="preserve"> </w:t>
      </w:r>
      <w:r w:rsidR="00EB5079">
        <w:t>Smart</w:t>
      </w:r>
      <w:r w:rsidR="002916E5">
        <w:t xml:space="preserve"> </w:t>
      </w:r>
      <w:r w:rsidR="001677B8">
        <w:t>research and development</w:t>
      </w:r>
      <w:r w:rsidR="002916E5">
        <w:t xml:space="preserve"> investment </w:t>
      </w:r>
      <w:r w:rsidR="00EB5079">
        <w:t xml:space="preserve">will be </w:t>
      </w:r>
      <w:r w:rsidR="002916E5">
        <w:t xml:space="preserve">in </w:t>
      </w:r>
      <w:r w:rsidR="00EB5079">
        <w:t>learning</w:t>
      </w:r>
      <w:r w:rsidR="002916E5">
        <w:t xml:space="preserve"> systems that include technolog</w:t>
      </w:r>
      <w:r w:rsidR="00C0646C">
        <w:t xml:space="preserve">y applications </w:t>
      </w:r>
      <w:r w:rsidR="00EB5079">
        <w:t>as well as</w:t>
      </w:r>
      <w:r w:rsidR="00C0646C">
        <w:t xml:space="preserve"> the </w:t>
      </w:r>
      <w:r w:rsidR="00EB5079">
        <w:t xml:space="preserve">conditions that support students and teachers </w:t>
      </w:r>
      <w:r w:rsidR="005B7C7A">
        <w:t>to use them effectively toward strong learning</w:t>
      </w:r>
      <w:r w:rsidR="00EB5079">
        <w:t>.</w:t>
      </w:r>
    </w:p>
    <w:bookmarkEnd w:id="1"/>
    <w:p w14:paraId="4346853B" w14:textId="77777777" w:rsidR="004810BE" w:rsidRPr="00D20096" w:rsidRDefault="00BB2F32" w:rsidP="0024752A">
      <w:pPr>
        <w:pStyle w:val="Heading1"/>
      </w:pPr>
      <w:r>
        <w:t>Notes</w:t>
      </w:r>
    </w:p>
    <w:sectPr w:rsidR="004810BE" w:rsidRPr="00D20096" w:rsidSect="00B05D15">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1440" w:right="1440" w:bottom="1440"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F0B78" w14:textId="77777777" w:rsidR="008C47AF" w:rsidRDefault="008C47AF" w:rsidP="00140A5B">
      <w:r>
        <w:separator/>
      </w:r>
    </w:p>
  </w:endnote>
  <w:endnote w:type="continuationSeparator" w:id="0">
    <w:p w14:paraId="623139FE" w14:textId="77777777" w:rsidR="008C47AF" w:rsidRDefault="008C47AF" w:rsidP="00140A5B">
      <w:r>
        <w:continuationSeparator/>
      </w:r>
    </w:p>
  </w:endnote>
  <w:endnote w:id="1">
    <w:p w14:paraId="57FEB382" w14:textId="77777777" w:rsidR="00462FD8" w:rsidRPr="0024752A" w:rsidRDefault="00462FD8" w:rsidP="0046233F">
      <w:pPr>
        <w:widowControl w:val="0"/>
        <w:rPr>
          <w:sz w:val="22"/>
          <w:szCs w:val="22"/>
        </w:rPr>
      </w:pPr>
      <w:r>
        <w:rPr>
          <w:rStyle w:val="EndnoteReference"/>
        </w:rPr>
        <w:endnoteRef/>
      </w:r>
      <w:r>
        <w:t xml:space="preserve"> </w:t>
      </w:r>
      <w:proofErr w:type="spellStart"/>
      <w:r w:rsidRPr="0024752A">
        <w:rPr>
          <w:sz w:val="22"/>
          <w:szCs w:val="22"/>
        </w:rPr>
        <w:t>Bransford</w:t>
      </w:r>
      <w:proofErr w:type="spellEnd"/>
      <w:r w:rsidRPr="0024752A">
        <w:rPr>
          <w:sz w:val="22"/>
          <w:szCs w:val="22"/>
        </w:rPr>
        <w:t>, J.</w:t>
      </w:r>
      <w:r>
        <w:rPr>
          <w:sz w:val="22"/>
          <w:szCs w:val="22"/>
        </w:rPr>
        <w:t xml:space="preserve"> </w:t>
      </w:r>
      <w:r w:rsidRPr="0024752A">
        <w:rPr>
          <w:sz w:val="22"/>
          <w:szCs w:val="22"/>
        </w:rPr>
        <w:t>D., Brown, A.</w:t>
      </w:r>
      <w:r>
        <w:rPr>
          <w:sz w:val="22"/>
          <w:szCs w:val="22"/>
        </w:rPr>
        <w:t xml:space="preserve"> </w:t>
      </w:r>
      <w:r w:rsidRPr="0024752A">
        <w:rPr>
          <w:sz w:val="22"/>
          <w:szCs w:val="22"/>
        </w:rPr>
        <w:t>L., &amp; Cocking, R.</w:t>
      </w:r>
      <w:r>
        <w:rPr>
          <w:sz w:val="22"/>
          <w:szCs w:val="22"/>
        </w:rPr>
        <w:t xml:space="preserve"> </w:t>
      </w:r>
      <w:r w:rsidRPr="0024752A">
        <w:rPr>
          <w:sz w:val="22"/>
          <w:szCs w:val="22"/>
        </w:rPr>
        <w:t xml:space="preserve">R. (Eds.) (2000). </w:t>
      </w:r>
      <w:r w:rsidRPr="000E52D7">
        <w:rPr>
          <w:i/>
          <w:sz w:val="22"/>
          <w:szCs w:val="22"/>
        </w:rPr>
        <w:t>How people learn: Brain, mind, experience, and school.</w:t>
      </w:r>
      <w:r w:rsidRPr="0024752A">
        <w:rPr>
          <w:sz w:val="22"/>
          <w:szCs w:val="22"/>
        </w:rPr>
        <w:t xml:space="preserve"> Washington, DC: National </w:t>
      </w:r>
      <w:r w:rsidRPr="0024752A">
        <w:rPr>
          <w:rFonts w:eastAsia="Tahoma"/>
          <w:color w:val="000000"/>
          <w:sz w:val="22"/>
          <w:szCs w:val="22"/>
        </w:rPr>
        <w:t>Academies</w:t>
      </w:r>
      <w:r w:rsidRPr="0024752A">
        <w:rPr>
          <w:sz w:val="22"/>
          <w:szCs w:val="22"/>
        </w:rPr>
        <w:t xml:space="preserve"> Press.</w:t>
      </w:r>
    </w:p>
  </w:endnote>
  <w:endnote w:id="2">
    <w:p w14:paraId="6139553F" w14:textId="77777777" w:rsidR="00462FD8" w:rsidRPr="00C5749C" w:rsidRDefault="00462FD8" w:rsidP="0046233F">
      <w:pPr>
        <w:widowControl w:val="0"/>
        <w:rPr>
          <w:sz w:val="22"/>
          <w:szCs w:val="22"/>
        </w:rPr>
      </w:pPr>
      <w:r>
        <w:rPr>
          <w:rStyle w:val="EndnoteReference"/>
        </w:rPr>
        <w:endnoteRef/>
      </w:r>
      <w:r>
        <w:t xml:space="preserve"> </w:t>
      </w:r>
      <w:proofErr w:type="gramStart"/>
      <w:r w:rsidRPr="00C5749C">
        <w:rPr>
          <w:sz w:val="22"/>
          <w:szCs w:val="22"/>
        </w:rPr>
        <w:t>Sawyer, R. K. (Ed.).</w:t>
      </w:r>
      <w:proofErr w:type="gramEnd"/>
      <w:r w:rsidRPr="00C5749C">
        <w:rPr>
          <w:sz w:val="22"/>
          <w:szCs w:val="22"/>
        </w:rPr>
        <w:t xml:space="preserve"> </w:t>
      </w:r>
      <w:proofErr w:type="gramStart"/>
      <w:r w:rsidRPr="00C5749C">
        <w:rPr>
          <w:sz w:val="22"/>
          <w:szCs w:val="22"/>
        </w:rPr>
        <w:t>(</w:t>
      </w:r>
      <w:r w:rsidRPr="00E744B7">
        <w:rPr>
          <w:sz w:val="22"/>
          <w:szCs w:val="22"/>
        </w:rPr>
        <w:t>2006</w:t>
      </w:r>
      <w:r w:rsidRPr="00C5749C">
        <w:rPr>
          <w:sz w:val="22"/>
          <w:szCs w:val="22"/>
        </w:rPr>
        <w:t xml:space="preserve">). </w:t>
      </w:r>
      <w:r w:rsidRPr="00C5749C">
        <w:rPr>
          <w:i/>
          <w:sz w:val="22"/>
          <w:szCs w:val="22"/>
        </w:rPr>
        <w:t>The Cambridge handbook of the learning sciences</w:t>
      </w:r>
      <w:r w:rsidRPr="00C5749C">
        <w:rPr>
          <w:sz w:val="22"/>
          <w:szCs w:val="22"/>
        </w:rPr>
        <w:t>.</w:t>
      </w:r>
      <w:proofErr w:type="gramEnd"/>
      <w:r w:rsidRPr="00C5749C">
        <w:rPr>
          <w:sz w:val="22"/>
          <w:szCs w:val="22"/>
        </w:rPr>
        <w:t xml:space="preserve"> New York: Cambridge University Press.</w:t>
      </w:r>
    </w:p>
  </w:endnote>
  <w:endnote w:id="3">
    <w:p w14:paraId="6F88359D" w14:textId="77777777" w:rsidR="00462FD8" w:rsidRPr="00C5749C" w:rsidRDefault="00462FD8" w:rsidP="0046233F">
      <w:pPr>
        <w:widowControl w:val="0"/>
        <w:rPr>
          <w:sz w:val="22"/>
          <w:szCs w:val="22"/>
        </w:rPr>
      </w:pPr>
      <w:r>
        <w:rPr>
          <w:rStyle w:val="EndnoteReference"/>
        </w:rPr>
        <w:endnoteRef/>
      </w:r>
      <w:r>
        <w:t xml:space="preserve"> </w:t>
      </w:r>
      <w:proofErr w:type="spellStart"/>
      <w:r w:rsidRPr="00C5749C">
        <w:rPr>
          <w:sz w:val="22"/>
          <w:szCs w:val="22"/>
        </w:rPr>
        <w:t>Bransford</w:t>
      </w:r>
      <w:proofErr w:type="spellEnd"/>
      <w:r w:rsidRPr="00C5749C">
        <w:rPr>
          <w:sz w:val="22"/>
          <w:szCs w:val="22"/>
        </w:rPr>
        <w:t xml:space="preserve">, J. D., Brown, A. L., &amp; Cocking, R. R. (Eds.) (2000). </w:t>
      </w:r>
      <w:r w:rsidRPr="00C5749C">
        <w:rPr>
          <w:i/>
          <w:sz w:val="22"/>
          <w:szCs w:val="22"/>
        </w:rPr>
        <w:t>How people learn: Brain, mind, experience, and school.</w:t>
      </w:r>
      <w:r w:rsidRPr="00C5749C">
        <w:rPr>
          <w:sz w:val="22"/>
          <w:szCs w:val="22"/>
        </w:rPr>
        <w:t xml:space="preserve"> Washington, DC: National Academies Press.</w:t>
      </w:r>
    </w:p>
  </w:endnote>
  <w:endnote w:id="4">
    <w:p w14:paraId="577DBF2C" w14:textId="77777777" w:rsidR="00462FD8" w:rsidRPr="00C5749C" w:rsidRDefault="00462FD8" w:rsidP="0046233F">
      <w:pPr>
        <w:widowControl w:val="0"/>
        <w:rPr>
          <w:sz w:val="22"/>
          <w:szCs w:val="22"/>
        </w:rPr>
      </w:pPr>
      <w:r>
        <w:rPr>
          <w:rStyle w:val="EndnoteReference"/>
        </w:rPr>
        <w:endnoteRef/>
      </w:r>
      <w:r>
        <w:t xml:space="preserve"> </w:t>
      </w:r>
      <w:r w:rsidRPr="00C5749C">
        <w:rPr>
          <w:sz w:val="22"/>
          <w:szCs w:val="22"/>
        </w:rPr>
        <w:t xml:space="preserve">Clement, J. (1982). </w:t>
      </w:r>
      <w:proofErr w:type="gramStart"/>
      <w:r w:rsidRPr="00C5749C">
        <w:rPr>
          <w:sz w:val="22"/>
          <w:szCs w:val="22"/>
        </w:rPr>
        <w:t>Students’ preconceptions in introductory mechanics.</w:t>
      </w:r>
      <w:proofErr w:type="gramEnd"/>
      <w:r w:rsidRPr="00C5749C">
        <w:rPr>
          <w:sz w:val="22"/>
          <w:szCs w:val="22"/>
        </w:rPr>
        <w:t xml:space="preserve"> </w:t>
      </w:r>
      <w:r w:rsidRPr="00C5749C">
        <w:rPr>
          <w:i/>
          <w:sz w:val="22"/>
          <w:szCs w:val="22"/>
        </w:rPr>
        <w:t>American Journal of physics, 50</w:t>
      </w:r>
      <w:r w:rsidRPr="00C5749C">
        <w:rPr>
          <w:sz w:val="22"/>
          <w:szCs w:val="22"/>
        </w:rPr>
        <w:t>(1), 66-71.</w:t>
      </w:r>
    </w:p>
  </w:endnote>
  <w:endnote w:id="5">
    <w:p w14:paraId="0E1BCDA2" w14:textId="77777777" w:rsidR="00462FD8" w:rsidRPr="00C5749C" w:rsidRDefault="00462FD8" w:rsidP="0046233F">
      <w:pPr>
        <w:widowControl w:val="0"/>
        <w:rPr>
          <w:sz w:val="22"/>
          <w:szCs w:val="22"/>
        </w:rPr>
      </w:pPr>
      <w:r>
        <w:rPr>
          <w:rStyle w:val="EndnoteReference"/>
        </w:rPr>
        <w:endnoteRef/>
      </w:r>
      <w:r>
        <w:t xml:space="preserve"> </w:t>
      </w:r>
      <w:proofErr w:type="spellStart"/>
      <w:proofErr w:type="gramStart"/>
      <w:r w:rsidRPr="00C5749C">
        <w:rPr>
          <w:sz w:val="22"/>
          <w:szCs w:val="22"/>
        </w:rPr>
        <w:t>diSessa</w:t>
      </w:r>
      <w:proofErr w:type="spellEnd"/>
      <w:proofErr w:type="gramEnd"/>
      <w:r w:rsidRPr="00C5749C">
        <w:rPr>
          <w:sz w:val="22"/>
          <w:szCs w:val="22"/>
        </w:rPr>
        <w:t xml:space="preserve">, A. A. (1983). </w:t>
      </w:r>
      <w:proofErr w:type="gramStart"/>
      <w:r w:rsidRPr="00C5749C">
        <w:rPr>
          <w:sz w:val="22"/>
          <w:szCs w:val="22"/>
        </w:rPr>
        <w:t>Phenomenology and the evolution of intuition.</w:t>
      </w:r>
      <w:proofErr w:type="gramEnd"/>
      <w:r w:rsidRPr="00C5749C">
        <w:rPr>
          <w:sz w:val="22"/>
          <w:szCs w:val="22"/>
        </w:rPr>
        <w:t xml:space="preserve"> In D. </w:t>
      </w:r>
      <w:proofErr w:type="spellStart"/>
      <w:r w:rsidRPr="00C5749C">
        <w:rPr>
          <w:sz w:val="22"/>
          <w:szCs w:val="22"/>
        </w:rPr>
        <w:t>Gentner</w:t>
      </w:r>
      <w:proofErr w:type="spellEnd"/>
      <w:r w:rsidRPr="00C5749C">
        <w:rPr>
          <w:sz w:val="22"/>
          <w:szCs w:val="22"/>
        </w:rPr>
        <w:t xml:space="preserve"> &amp; A. L. Stevens (Eds.), </w:t>
      </w:r>
      <w:r w:rsidRPr="00C5749C">
        <w:rPr>
          <w:i/>
          <w:sz w:val="22"/>
          <w:szCs w:val="22"/>
        </w:rPr>
        <w:t>Mental models</w:t>
      </w:r>
      <w:r w:rsidRPr="00C5749C">
        <w:rPr>
          <w:sz w:val="22"/>
          <w:szCs w:val="22"/>
        </w:rPr>
        <w:t>. Hillsdale, NJ: Erlbaum.</w:t>
      </w:r>
    </w:p>
  </w:endnote>
  <w:endnote w:id="6">
    <w:p w14:paraId="5BAC80BD" w14:textId="77777777" w:rsidR="00462FD8" w:rsidRPr="00C5749C" w:rsidRDefault="00462FD8" w:rsidP="0046233F">
      <w:pPr>
        <w:widowControl w:val="0"/>
        <w:rPr>
          <w:sz w:val="22"/>
          <w:szCs w:val="22"/>
        </w:rPr>
      </w:pPr>
      <w:r>
        <w:rPr>
          <w:rStyle w:val="EndnoteReference"/>
        </w:rPr>
        <w:endnoteRef/>
      </w:r>
      <w:r>
        <w:t xml:space="preserve"> </w:t>
      </w:r>
      <w:proofErr w:type="spellStart"/>
      <w:r w:rsidRPr="00C5749C">
        <w:rPr>
          <w:sz w:val="22"/>
          <w:szCs w:val="22"/>
        </w:rPr>
        <w:t>Keil</w:t>
      </w:r>
      <w:proofErr w:type="spellEnd"/>
      <w:r w:rsidRPr="00C5749C">
        <w:rPr>
          <w:sz w:val="22"/>
          <w:szCs w:val="22"/>
        </w:rPr>
        <w:t xml:space="preserve">, F. (1994). The birth and nurturance of concepts by domains: The origins of concepts of living things. In L. Hirschfield &amp; S. </w:t>
      </w:r>
      <w:proofErr w:type="spellStart"/>
      <w:r w:rsidRPr="00C5749C">
        <w:rPr>
          <w:sz w:val="22"/>
          <w:szCs w:val="22"/>
        </w:rPr>
        <w:t>Gelman</w:t>
      </w:r>
      <w:proofErr w:type="spellEnd"/>
      <w:r w:rsidRPr="00C5749C">
        <w:rPr>
          <w:sz w:val="22"/>
          <w:szCs w:val="22"/>
        </w:rPr>
        <w:t xml:space="preserve"> (Eds.), </w:t>
      </w:r>
      <w:r w:rsidRPr="00C5749C">
        <w:rPr>
          <w:i/>
          <w:sz w:val="22"/>
          <w:szCs w:val="22"/>
        </w:rPr>
        <w:t>Mapping the mind: Domain specificity in cognition and culture</w:t>
      </w:r>
      <w:r w:rsidRPr="00C5749C">
        <w:rPr>
          <w:sz w:val="22"/>
          <w:szCs w:val="22"/>
        </w:rPr>
        <w:t>. Cambridge: Cambridge University Press.</w:t>
      </w:r>
    </w:p>
  </w:endnote>
  <w:endnote w:id="7">
    <w:p w14:paraId="03D3B80B" w14:textId="26451DC0" w:rsidR="00462FD8" w:rsidRDefault="00462FD8" w:rsidP="0046233F">
      <w:pPr>
        <w:widowControl w:val="0"/>
      </w:pPr>
      <w:r>
        <w:rPr>
          <w:rStyle w:val="EndnoteReference"/>
        </w:rPr>
        <w:endnoteRef/>
      </w:r>
      <w:r>
        <w:t xml:space="preserve"> </w:t>
      </w:r>
      <w:r w:rsidRPr="00C5749C">
        <w:rPr>
          <w:sz w:val="22"/>
          <w:szCs w:val="22"/>
        </w:rPr>
        <w:t xml:space="preserve">Inagaki, K., &amp; </w:t>
      </w:r>
      <w:proofErr w:type="spellStart"/>
      <w:r w:rsidRPr="00C5749C">
        <w:rPr>
          <w:sz w:val="22"/>
          <w:szCs w:val="22"/>
        </w:rPr>
        <w:t>Hatano</w:t>
      </w:r>
      <w:proofErr w:type="spellEnd"/>
      <w:r w:rsidRPr="00C5749C">
        <w:rPr>
          <w:sz w:val="22"/>
          <w:szCs w:val="22"/>
        </w:rPr>
        <w:t xml:space="preserve">, G. (2002). </w:t>
      </w:r>
      <w:r w:rsidRPr="00C5749C">
        <w:rPr>
          <w:i/>
          <w:sz w:val="22"/>
          <w:szCs w:val="22"/>
        </w:rPr>
        <w:t>Young children’s naive thinking about the biological world</w:t>
      </w:r>
      <w:r w:rsidRPr="00C5749C">
        <w:rPr>
          <w:sz w:val="22"/>
          <w:szCs w:val="22"/>
        </w:rPr>
        <w:t>. New York: Psychology Press.</w:t>
      </w:r>
    </w:p>
  </w:endnote>
  <w:endnote w:id="8">
    <w:p w14:paraId="6C482841" w14:textId="2F9A5044" w:rsidR="00462FD8" w:rsidRDefault="00462FD8" w:rsidP="0046233F">
      <w:pPr>
        <w:widowControl w:val="0"/>
      </w:pPr>
      <w:r>
        <w:rPr>
          <w:rStyle w:val="EndnoteReference"/>
        </w:rPr>
        <w:endnoteRef/>
      </w:r>
      <w:r>
        <w:t xml:space="preserve"> </w:t>
      </w:r>
      <w:proofErr w:type="spellStart"/>
      <w:r w:rsidRPr="00C5749C">
        <w:rPr>
          <w:sz w:val="22"/>
          <w:szCs w:val="22"/>
        </w:rPr>
        <w:t>Minstrell</w:t>
      </w:r>
      <w:proofErr w:type="spellEnd"/>
      <w:r w:rsidRPr="00C5749C">
        <w:rPr>
          <w:sz w:val="22"/>
          <w:szCs w:val="22"/>
        </w:rPr>
        <w:t xml:space="preserve">, J. A. (1989). </w:t>
      </w:r>
      <w:r w:rsidRPr="00C5749C">
        <w:rPr>
          <w:i/>
          <w:sz w:val="22"/>
          <w:szCs w:val="22"/>
        </w:rPr>
        <w:t>Teaching science for understanding</w:t>
      </w:r>
      <w:r w:rsidRPr="00C5749C">
        <w:rPr>
          <w:sz w:val="22"/>
          <w:szCs w:val="22"/>
        </w:rPr>
        <w:t xml:space="preserve">. In </w:t>
      </w:r>
      <w:proofErr w:type="spellStart"/>
      <w:r w:rsidRPr="00C5749C">
        <w:rPr>
          <w:sz w:val="22"/>
          <w:szCs w:val="22"/>
        </w:rPr>
        <w:t>Resnick</w:t>
      </w:r>
      <w:proofErr w:type="spellEnd"/>
      <w:r w:rsidRPr="00C5749C">
        <w:rPr>
          <w:sz w:val="22"/>
          <w:szCs w:val="22"/>
        </w:rPr>
        <w:t xml:space="preserve">, L. B., &amp; </w:t>
      </w:r>
      <w:proofErr w:type="spellStart"/>
      <w:r w:rsidRPr="00C5749C">
        <w:rPr>
          <w:sz w:val="22"/>
          <w:szCs w:val="22"/>
        </w:rPr>
        <w:t>Klopfer</w:t>
      </w:r>
      <w:proofErr w:type="spellEnd"/>
      <w:r w:rsidRPr="00C5749C">
        <w:rPr>
          <w:sz w:val="22"/>
          <w:szCs w:val="22"/>
        </w:rPr>
        <w:t xml:space="preserve">, L. E. (Eds.). </w:t>
      </w:r>
      <w:r w:rsidRPr="00C5749C">
        <w:rPr>
          <w:i/>
          <w:sz w:val="22"/>
          <w:szCs w:val="22"/>
        </w:rPr>
        <w:t>Toward the thinking curriculum: Current cognitive research</w:t>
      </w:r>
      <w:r w:rsidRPr="00C5749C">
        <w:rPr>
          <w:sz w:val="22"/>
          <w:szCs w:val="22"/>
        </w:rPr>
        <w:t xml:space="preserve">. </w:t>
      </w:r>
      <w:proofErr w:type="gramStart"/>
      <w:r w:rsidRPr="00C5749C">
        <w:rPr>
          <w:sz w:val="22"/>
          <w:szCs w:val="22"/>
        </w:rPr>
        <w:t>1989 ASCD Yearbook.</w:t>
      </w:r>
      <w:proofErr w:type="gramEnd"/>
      <w:r w:rsidRPr="00C5749C">
        <w:rPr>
          <w:sz w:val="22"/>
          <w:szCs w:val="22"/>
        </w:rPr>
        <w:t xml:space="preserve"> Alexandria, VA: Association for Supervision and Curriculum Development.</w:t>
      </w:r>
    </w:p>
  </w:endnote>
  <w:endnote w:id="9">
    <w:p w14:paraId="273D308A" w14:textId="77777777" w:rsidR="00462FD8" w:rsidRDefault="00462FD8" w:rsidP="0046233F">
      <w:pPr>
        <w:widowControl w:val="0"/>
      </w:pPr>
      <w:r>
        <w:rPr>
          <w:rStyle w:val="EndnoteReference"/>
        </w:rPr>
        <w:endnoteRef/>
      </w:r>
      <w:r>
        <w:t xml:space="preserve"> </w:t>
      </w:r>
      <w:r w:rsidRPr="00C5749C">
        <w:rPr>
          <w:sz w:val="22"/>
          <w:szCs w:val="22"/>
        </w:rPr>
        <w:t xml:space="preserve">Smith, J. P., </w:t>
      </w:r>
      <w:proofErr w:type="spellStart"/>
      <w:r w:rsidRPr="00C5749C">
        <w:rPr>
          <w:sz w:val="22"/>
          <w:szCs w:val="22"/>
        </w:rPr>
        <w:t>diSessa</w:t>
      </w:r>
      <w:proofErr w:type="spellEnd"/>
      <w:r w:rsidRPr="00C5749C">
        <w:rPr>
          <w:sz w:val="22"/>
          <w:szCs w:val="22"/>
        </w:rPr>
        <w:t xml:space="preserve">, A. A., &amp; </w:t>
      </w:r>
      <w:proofErr w:type="spellStart"/>
      <w:r w:rsidRPr="00C5749C">
        <w:rPr>
          <w:sz w:val="22"/>
          <w:szCs w:val="22"/>
        </w:rPr>
        <w:t>Roschelle</w:t>
      </w:r>
      <w:proofErr w:type="spellEnd"/>
      <w:r w:rsidRPr="00C5749C">
        <w:rPr>
          <w:sz w:val="22"/>
          <w:szCs w:val="22"/>
        </w:rPr>
        <w:t xml:space="preserve">, J. (1993). Misconceptions reconceived: A constructivist analysis of knowledge in transition. </w:t>
      </w:r>
      <w:r w:rsidRPr="00C5749C">
        <w:rPr>
          <w:i/>
          <w:sz w:val="22"/>
          <w:szCs w:val="22"/>
        </w:rPr>
        <w:t>Journal of the Learning Sciences, 3</w:t>
      </w:r>
      <w:r w:rsidRPr="00C5749C">
        <w:rPr>
          <w:sz w:val="22"/>
          <w:szCs w:val="22"/>
        </w:rPr>
        <w:t>(2), 115-163.</w:t>
      </w:r>
    </w:p>
  </w:endnote>
  <w:endnote w:id="10">
    <w:p w14:paraId="717BD966" w14:textId="77777777" w:rsidR="00462FD8" w:rsidRDefault="00462FD8" w:rsidP="0046233F">
      <w:pPr>
        <w:widowControl w:val="0"/>
      </w:pPr>
      <w:r>
        <w:rPr>
          <w:rStyle w:val="EndnoteReference"/>
        </w:rPr>
        <w:endnoteRef/>
      </w:r>
      <w:r>
        <w:t xml:space="preserve"> </w:t>
      </w:r>
      <w:proofErr w:type="gramStart"/>
      <w:r w:rsidRPr="00C5749C">
        <w:rPr>
          <w:sz w:val="22"/>
          <w:szCs w:val="22"/>
        </w:rPr>
        <w:t>Prince, M. (2004).</w:t>
      </w:r>
      <w:proofErr w:type="gramEnd"/>
      <w:r w:rsidRPr="00C5749C">
        <w:rPr>
          <w:sz w:val="22"/>
          <w:szCs w:val="22"/>
        </w:rPr>
        <w:t xml:space="preserve"> Does active learning work? </w:t>
      </w:r>
      <w:proofErr w:type="gramStart"/>
      <w:r w:rsidRPr="00C5749C">
        <w:rPr>
          <w:sz w:val="22"/>
          <w:szCs w:val="22"/>
        </w:rPr>
        <w:t>A review of the research.</w:t>
      </w:r>
      <w:proofErr w:type="gramEnd"/>
      <w:r w:rsidRPr="00C5749C">
        <w:rPr>
          <w:sz w:val="22"/>
          <w:szCs w:val="22"/>
        </w:rPr>
        <w:t xml:space="preserve"> </w:t>
      </w:r>
      <w:r w:rsidRPr="00C5749C">
        <w:rPr>
          <w:i/>
          <w:sz w:val="22"/>
          <w:szCs w:val="22"/>
        </w:rPr>
        <w:t>Journal of Engineering Education, 93</w:t>
      </w:r>
      <w:r w:rsidRPr="00C5749C">
        <w:rPr>
          <w:sz w:val="22"/>
          <w:szCs w:val="22"/>
        </w:rPr>
        <w:t>, 223-232.</w:t>
      </w:r>
    </w:p>
  </w:endnote>
  <w:endnote w:id="11">
    <w:p w14:paraId="375011E5" w14:textId="56C281A5" w:rsidR="00462FD8" w:rsidRDefault="00462FD8" w:rsidP="0046233F">
      <w:pPr>
        <w:widowControl w:val="0"/>
      </w:pPr>
      <w:r>
        <w:rPr>
          <w:rStyle w:val="EndnoteReference"/>
        </w:rPr>
        <w:endnoteRef/>
      </w:r>
      <w:r>
        <w:t xml:space="preserve"> </w:t>
      </w:r>
      <w:proofErr w:type="spellStart"/>
      <w:r w:rsidRPr="00C5749C">
        <w:rPr>
          <w:sz w:val="22"/>
          <w:szCs w:val="22"/>
        </w:rPr>
        <w:t>Minstrell</w:t>
      </w:r>
      <w:proofErr w:type="spellEnd"/>
      <w:r w:rsidRPr="00C5749C">
        <w:rPr>
          <w:sz w:val="22"/>
          <w:szCs w:val="22"/>
        </w:rPr>
        <w:t xml:space="preserve">, J. A. (1989). Teaching science for understanding. </w:t>
      </w:r>
      <w:proofErr w:type="gramStart"/>
      <w:r w:rsidRPr="00C5749C">
        <w:rPr>
          <w:sz w:val="22"/>
          <w:szCs w:val="22"/>
        </w:rPr>
        <w:t xml:space="preserve">In L. B. </w:t>
      </w:r>
      <w:proofErr w:type="spellStart"/>
      <w:r w:rsidRPr="00C5749C">
        <w:rPr>
          <w:sz w:val="22"/>
          <w:szCs w:val="22"/>
        </w:rPr>
        <w:t>Resnick</w:t>
      </w:r>
      <w:proofErr w:type="spellEnd"/>
      <w:r w:rsidRPr="00C5749C">
        <w:rPr>
          <w:sz w:val="22"/>
          <w:szCs w:val="22"/>
        </w:rPr>
        <w:t xml:space="preserve"> &amp; L. E. </w:t>
      </w:r>
      <w:proofErr w:type="spellStart"/>
      <w:r w:rsidRPr="00C5749C">
        <w:rPr>
          <w:sz w:val="22"/>
          <w:szCs w:val="22"/>
        </w:rPr>
        <w:t>Klopfer</w:t>
      </w:r>
      <w:proofErr w:type="spellEnd"/>
      <w:r w:rsidRPr="00C5749C">
        <w:rPr>
          <w:sz w:val="22"/>
          <w:szCs w:val="22"/>
        </w:rPr>
        <w:t>.</w:t>
      </w:r>
      <w:proofErr w:type="gramEnd"/>
      <w:r w:rsidRPr="00C5749C">
        <w:rPr>
          <w:sz w:val="22"/>
          <w:szCs w:val="22"/>
        </w:rPr>
        <w:t xml:space="preserve"> (Eds.). </w:t>
      </w:r>
      <w:r w:rsidRPr="00C5749C">
        <w:rPr>
          <w:i/>
          <w:sz w:val="22"/>
          <w:szCs w:val="22"/>
        </w:rPr>
        <w:t>Toward the thinking curriculum: Current cognitive research</w:t>
      </w:r>
      <w:r w:rsidRPr="00C5749C">
        <w:rPr>
          <w:sz w:val="22"/>
          <w:szCs w:val="22"/>
        </w:rPr>
        <w:t xml:space="preserve">. </w:t>
      </w:r>
      <w:proofErr w:type="gramStart"/>
      <w:r w:rsidRPr="00C5749C">
        <w:rPr>
          <w:sz w:val="22"/>
          <w:szCs w:val="22"/>
        </w:rPr>
        <w:t>1989 ASCD Yearbook.</w:t>
      </w:r>
      <w:proofErr w:type="gramEnd"/>
      <w:r w:rsidRPr="00C5749C">
        <w:rPr>
          <w:sz w:val="22"/>
          <w:szCs w:val="22"/>
        </w:rPr>
        <w:t xml:space="preserve"> Alexandria, VA: Association for Supervision and Curriculum Development.</w:t>
      </w:r>
    </w:p>
  </w:endnote>
  <w:endnote w:id="12">
    <w:p w14:paraId="15CB5124" w14:textId="77777777" w:rsidR="00462FD8" w:rsidRDefault="00462FD8" w:rsidP="0046233F">
      <w:pPr>
        <w:widowControl w:val="0"/>
      </w:pPr>
      <w:r>
        <w:rPr>
          <w:rStyle w:val="EndnoteReference"/>
        </w:rPr>
        <w:endnoteRef/>
      </w:r>
      <w:r>
        <w:t xml:space="preserve"> </w:t>
      </w:r>
      <w:proofErr w:type="gramStart"/>
      <w:r w:rsidRPr="00C5749C">
        <w:rPr>
          <w:sz w:val="22"/>
          <w:szCs w:val="22"/>
        </w:rPr>
        <w:t xml:space="preserve">Linn, M. C., Lee, H. S., Tinker, R., </w:t>
      </w:r>
      <w:proofErr w:type="spellStart"/>
      <w:r w:rsidRPr="00C5749C">
        <w:rPr>
          <w:sz w:val="22"/>
          <w:szCs w:val="22"/>
        </w:rPr>
        <w:t>Husic</w:t>
      </w:r>
      <w:proofErr w:type="spellEnd"/>
      <w:r w:rsidRPr="00C5749C">
        <w:rPr>
          <w:sz w:val="22"/>
          <w:szCs w:val="22"/>
        </w:rPr>
        <w:t>, F., &amp; Chiu, J. L. (2006).</w:t>
      </w:r>
      <w:proofErr w:type="gramEnd"/>
      <w:r w:rsidRPr="00C5749C">
        <w:rPr>
          <w:sz w:val="22"/>
          <w:szCs w:val="22"/>
        </w:rPr>
        <w:t xml:space="preserve"> Teaching and assessing knowledge integration in science. </w:t>
      </w:r>
      <w:r w:rsidRPr="00C5749C">
        <w:rPr>
          <w:i/>
          <w:sz w:val="22"/>
          <w:szCs w:val="22"/>
        </w:rPr>
        <w:t>Science, 313</w:t>
      </w:r>
      <w:r w:rsidRPr="00C5749C">
        <w:rPr>
          <w:sz w:val="22"/>
          <w:szCs w:val="22"/>
        </w:rPr>
        <w:t>(5790), 1049-1050.</w:t>
      </w:r>
    </w:p>
  </w:endnote>
  <w:endnote w:id="13">
    <w:p w14:paraId="33F4887A" w14:textId="7EF47666" w:rsidR="00462FD8" w:rsidRDefault="00462FD8" w:rsidP="0046233F">
      <w:pPr>
        <w:widowControl w:val="0"/>
      </w:pPr>
      <w:r>
        <w:rPr>
          <w:rStyle w:val="EndnoteReference"/>
        </w:rPr>
        <w:endnoteRef/>
      </w:r>
      <w:r>
        <w:t xml:space="preserve"> </w:t>
      </w:r>
      <w:proofErr w:type="spellStart"/>
      <w:proofErr w:type="gramStart"/>
      <w:r w:rsidRPr="00C5749C">
        <w:rPr>
          <w:sz w:val="22"/>
          <w:szCs w:val="22"/>
        </w:rPr>
        <w:t>Scardamalia</w:t>
      </w:r>
      <w:proofErr w:type="spellEnd"/>
      <w:r w:rsidRPr="00C5749C">
        <w:rPr>
          <w:sz w:val="22"/>
          <w:szCs w:val="22"/>
        </w:rPr>
        <w:t xml:space="preserve">, M., &amp; </w:t>
      </w:r>
      <w:proofErr w:type="spellStart"/>
      <w:r w:rsidRPr="00C5749C">
        <w:rPr>
          <w:sz w:val="22"/>
          <w:szCs w:val="22"/>
        </w:rPr>
        <w:t>Bereiter</w:t>
      </w:r>
      <w:proofErr w:type="spellEnd"/>
      <w:r w:rsidRPr="00C5749C">
        <w:rPr>
          <w:sz w:val="22"/>
          <w:szCs w:val="22"/>
        </w:rPr>
        <w:t>, C. (2006).</w:t>
      </w:r>
      <w:proofErr w:type="gramEnd"/>
      <w:r w:rsidRPr="00C5749C">
        <w:rPr>
          <w:sz w:val="22"/>
          <w:szCs w:val="22"/>
        </w:rPr>
        <w:t xml:space="preserve"> Knowledge building: Theory, pedagogy, and technology. In R. K. Sawyer (Ed.), </w:t>
      </w:r>
      <w:r w:rsidRPr="00C5749C">
        <w:rPr>
          <w:i/>
          <w:sz w:val="22"/>
          <w:szCs w:val="22"/>
        </w:rPr>
        <w:t>The Cambridge handbook of the learning sciences.</w:t>
      </w:r>
      <w:r w:rsidRPr="00C5749C">
        <w:rPr>
          <w:sz w:val="22"/>
          <w:szCs w:val="22"/>
        </w:rPr>
        <w:t xml:space="preserve"> New York: Cambridge University Press.</w:t>
      </w:r>
    </w:p>
  </w:endnote>
  <w:endnote w:id="14">
    <w:p w14:paraId="47248537" w14:textId="5A504000" w:rsidR="00462FD8" w:rsidRDefault="00462FD8" w:rsidP="0046233F">
      <w:pPr>
        <w:widowControl w:val="0"/>
      </w:pPr>
      <w:r>
        <w:rPr>
          <w:rStyle w:val="EndnoteReference"/>
        </w:rPr>
        <w:endnoteRef/>
      </w:r>
      <w:r>
        <w:t xml:space="preserve"> </w:t>
      </w:r>
      <w:r w:rsidRPr="00C5749C">
        <w:rPr>
          <w:sz w:val="22"/>
          <w:szCs w:val="22"/>
        </w:rPr>
        <w:t xml:space="preserve">Connor, C. M., Morrison, F. J., Fishman, B., Giuliani, S., Luck, M., Underwood, P. S., et al. (2011). Testing the impact of child characteristics × instruction interactions on third graders’ reading comprehension by differentiating literacy instruction. </w:t>
      </w:r>
      <w:proofErr w:type="gramStart"/>
      <w:r w:rsidRPr="00C5749C">
        <w:rPr>
          <w:i/>
          <w:sz w:val="22"/>
          <w:szCs w:val="22"/>
        </w:rPr>
        <w:t>Reading Research Quarterly, 46</w:t>
      </w:r>
      <w:r w:rsidRPr="00C5749C">
        <w:rPr>
          <w:sz w:val="22"/>
          <w:szCs w:val="22"/>
        </w:rPr>
        <w:t>(3), 189-221.</w:t>
      </w:r>
      <w:proofErr w:type="gramEnd"/>
    </w:p>
  </w:endnote>
  <w:endnote w:id="15">
    <w:p w14:paraId="5F17611A" w14:textId="01431E6E" w:rsidR="00462FD8" w:rsidRDefault="00462FD8" w:rsidP="0024752A">
      <w:pPr>
        <w:widowControl w:val="0"/>
        <w:ind w:left="360" w:hanging="359"/>
      </w:pPr>
      <w:r>
        <w:rPr>
          <w:rStyle w:val="EndnoteReference"/>
        </w:rPr>
        <w:endnoteRef/>
      </w:r>
      <w:r>
        <w:t xml:space="preserve"> </w:t>
      </w:r>
      <w:r w:rsidRPr="00C5749C">
        <w:rPr>
          <w:sz w:val="22"/>
          <w:szCs w:val="22"/>
        </w:rPr>
        <w:t xml:space="preserve">CAST. (2011). </w:t>
      </w:r>
      <w:r w:rsidRPr="00C5749C">
        <w:rPr>
          <w:i/>
          <w:sz w:val="22"/>
          <w:szCs w:val="22"/>
        </w:rPr>
        <w:t>Universal design for learning guidelines version 2.0</w:t>
      </w:r>
      <w:r w:rsidRPr="00C5749C">
        <w:rPr>
          <w:sz w:val="22"/>
          <w:szCs w:val="22"/>
        </w:rPr>
        <w:t>. Wakefield, MA: Author.</w:t>
      </w:r>
    </w:p>
  </w:endnote>
  <w:endnote w:id="16">
    <w:p w14:paraId="1EF4FF49" w14:textId="77777777" w:rsidR="00462FD8" w:rsidRDefault="00462FD8" w:rsidP="0046233F">
      <w:pPr>
        <w:widowControl w:val="0"/>
      </w:pPr>
      <w:r>
        <w:rPr>
          <w:rStyle w:val="EndnoteReference"/>
        </w:rPr>
        <w:endnoteRef/>
      </w:r>
      <w:r>
        <w:t xml:space="preserve"> </w:t>
      </w:r>
      <w:proofErr w:type="spellStart"/>
      <w:r w:rsidRPr="00C5749C">
        <w:rPr>
          <w:sz w:val="22"/>
          <w:szCs w:val="22"/>
        </w:rPr>
        <w:t>Bereiter</w:t>
      </w:r>
      <w:proofErr w:type="spellEnd"/>
      <w:r w:rsidRPr="00C5749C">
        <w:rPr>
          <w:sz w:val="22"/>
          <w:szCs w:val="22"/>
        </w:rPr>
        <w:t xml:space="preserve">, C. (2002). </w:t>
      </w:r>
      <w:r w:rsidRPr="00C5749C">
        <w:rPr>
          <w:i/>
          <w:sz w:val="22"/>
          <w:szCs w:val="22"/>
        </w:rPr>
        <w:t>Education and mind in the knowledge age</w:t>
      </w:r>
      <w:r w:rsidRPr="00C5749C">
        <w:rPr>
          <w:sz w:val="22"/>
          <w:szCs w:val="22"/>
        </w:rPr>
        <w:t>. Mahwah, NJ: Lawrence Erlbaum Associates.</w:t>
      </w:r>
    </w:p>
  </w:endnote>
  <w:endnote w:id="17">
    <w:p w14:paraId="37F24905" w14:textId="77777777" w:rsidR="00462FD8" w:rsidRDefault="00462FD8" w:rsidP="0046233F">
      <w:pPr>
        <w:widowControl w:val="0"/>
      </w:pPr>
      <w:r>
        <w:rPr>
          <w:rStyle w:val="EndnoteReference"/>
        </w:rPr>
        <w:endnoteRef/>
      </w:r>
      <w:r>
        <w:t xml:space="preserve"> </w:t>
      </w:r>
      <w:proofErr w:type="spellStart"/>
      <w:r w:rsidRPr="00C5749C">
        <w:rPr>
          <w:sz w:val="22"/>
          <w:szCs w:val="22"/>
        </w:rPr>
        <w:t>Lesh</w:t>
      </w:r>
      <w:proofErr w:type="spellEnd"/>
      <w:r w:rsidRPr="00C5749C">
        <w:rPr>
          <w:sz w:val="22"/>
          <w:szCs w:val="22"/>
        </w:rPr>
        <w:t xml:space="preserve">, R. A., &amp; </w:t>
      </w:r>
      <w:proofErr w:type="spellStart"/>
      <w:r w:rsidRPr="00C5749C">
        <w:rPr>
          <w:sz w:val="22"/>
          <w:szCs w:val="22"/>
        </w:rPr>
        <w:t>Doerr</w:t>
      </w:r>
      <w:proofErr w:type="spellEnd"/>
      <w:r w:rsidRPr="00C5749C">
        <w:rPr>
          <w:sz w:val="22"/>
          <w:szCs w:val="22"/>
        </w:rPr>
        <w:t xml:space="preserve">, H. M. (Eds.). (2003). </w:t>
      </w:r>
      <w:r w:rsidRPr="00C5749C">
        <w:rPr>
          <w:i/>
          <w:sz w:val="22"/>
          <w:szCs w:val="22"/>
        </w:rPr>
        <w:t>Beyond constructivism: Models &amp; modeling perspectives on mathematics problem solving, learning &amp; teaching</w:t>
      </w:r>
      <w:r w:rsidRPr="00C5749C">
        <w:rPr>
          <w:sz w:val="22"/>
          <w:szCs w:val="22"/>
        </w:rPr>
        <w:t>. Hillsdale, NJ: Lawrence Erlbaum Associates.</w:t>
      </w:r>
    </w:p>
  </w:endnote>
  <w:endnote w:id="18">
    <w:p w14:paraId="64E812D1" w14:textId="77777777" w:rsidR="00462FD8" w:rsidRDefault="00462FD8" w:rsidP="0046233F">
      <w:pPr>
        <w:widowControl w:val="0"/>
      </w:pPr>
      <w:r>
        <w:rPr>
          <w:rStyle w:val="EndnoteReference"/>
        </w:rPr>
        <w:endnoteRef/>
      </w:r>
      <w:r>
        <w:t xml:space="preserve"> </w:t>
      </w:r>
      <w:r w:rsidRPr="00C5749C">
        <w:rPr>
          <w:sz w:val="22"/>
          <w:szCs w:val="22"/>
        </w:rPr>
        <w:t xml:space="preserve">Pellegrino, J. W., &amp; Hilton, M. L. (2012). </w:t>
      </w:r>
      <w:r w:rsidRPr="00C5749C">
        <w:rPr>
          <w:i/>
          <w:sz w:val="22"/>
          <w:szCs w:val="22"/>
        </w:rPr>
        <w:t>Education for life and work: developing transferable knowledge and skills in the 21st century.</w:t>
      </w:r>
      <w:r w:rsidRPr="00C5749C">
        <w:rPr>
          <w:sz w:val="22"/>
          <w:szCs w:val="22"/>
        </w:rPr>
        <w:t xml:space="preserve"> Washington, DC: National Research Council.</w:t>
      </w:r>
    </w:p>
  </w:endnote>
  <w:endnote w:id="19">
    <w:p w14:paraId="3626B923" w14:textId="77777777" w:rsidR="00462FD8" w:rsidRDefault="00462FD8" w:rsidP="0046233F">
      <w:pPr>
        <w:widowControl w:val="0"/>
      </w:pPr>
      <w:r>
        <w:rPr>
          <w:rStyle w:val="EndnoteReference"/>
        </w:rPr>
        <w:endnoteRef/>
      </w:r>
      <w:r>
        <w:t xml:space="preserve"> </w:t>
      </w:r>
      <w:proofErr w:type="spellStart"/>
      <w:r w:rsidRPr="00C5749C">
        <w:rPr>
          <w:sz w:val="22"/>
          <w:szCs w:val="22"/>
        </w:rPr>
        <w:t>Bransford</w:t>
      </w:r>
      <w:proofErr w:type="spellEnd"/>
      <w:r w:rsidRPr="00C5749C">
        <w:rPr>
          <w:sz w:val="22"/>
          <w:szCs w:val="22"/>
        </w:rPr>
        <w:t xml:space="preserve">, J. D., &amp; Schwartz, D. L. (1999). Rethinking transfer: A simple proposal with multiple implications. </w:t>
      </w:r>
      <w:r w:rsidRPr="00C5749C">
        <w:rPr>
          <w:i/>
          <w:sz w:val="22"/>
          <w:szCs w:val="22"/>
        </w:rPr>
        <w:t>Review of Research in Education, 24</w:t>
      </w:r>
      <w:r w:rsidRPr="00C5749C">
        <w:rPr>
          <w:sz w:val="22"/>
          <w:szCs w:val="22"/>
        </w:rPr>
        <w:t>, 61-100.</w:t>
      </w:r>
    </w:p>
  </w:endnote>
  <w:endnote w:id="20">
    <w:p w14:paraId="06994C0F" w14:textId="77777777" w:rsidR="00462FD8" w:rsidRDefault="00462FD8" w:rsidP="0046233F">
      <w:pPr>
        <w:widowControl w:val="0"/>
      </w:pPr>
      <w:r>
        <w:rPr>
          <w:rStyle w:val="EndnoteReference"/>
        </w:rPr>
        <w:endnoteRef/>
      </w:r>
      <w:r>
        <w:t xml:space="preserve"> </w:t>
      </w:r>
      <w:r w:rsidRPr="00C5749C">
        <w:rPr>
          <w:sz w:val="22"/>
          <w:szCs w:val="22"/>
        </w:rPr>
        <w:t xml:space="preserve">Kaput, J. (1992). </w:t>
      </w:r>
      <w:proofErr w:type="gramStart"/>
      <w:r w:rsidRPr="00C5749C">
        <w:rPr>
          <w:sz w:val="22"/>
          <w:szCs w:val="22"/>
        </w:rPr>
        <w:t>Technology and mathematics education.</w:t>
      </w:r>
      <w:proofErr w:type="gramEnd"/>
      <w:r w:rsidRPr="00C5749C">
        <w:rPr>
          <w:sz w:val="22"/>
          <w:szCs w:val="22"/>
        </w:rPr>
        <w:t xml:space="preserve"> In D. </w:t>
      </w:r>
      <w:proofErr w:type="spellStart"/>
      <w:r w:rsidRPr="00C5749C">
        <w:rPr>
          <w:sz w:val="22"/>
          <w:szCs w:val="22"/>
        </w:rPr>
        <w:t>Grouws</w:t>
      </w:r>
      <w:proofErr w:type="spellEnd"/>
      <w:r w:rsidRPr="00C5749C">
        <w:rPr>
          <w:sz w:val="22"/>
          <w:szCs w:val="22"/>
        </w:rPr>
        <w:t xml:space="preserve"> (Ed.), </w:t>
      </w:r>
      <w:r w:rsidRPr="00C5749C">
        <w:rPr>
          <w:i/>
          <w:sz w:val="22"/>
          <w:szCs w:val="22"/>
        </w:rPr>
        <w:t>A handbook of research on mathematics teaching and learning</w:t>
      </w:r>
      <w:r w:rsidRPr="00C5749C">
        <w:rPr>
          <w:sz w:val="22"/>
          <w:szCs w:val="22"/>
        </w:rPr>
        <w:t xml:space="preserve"> (pp. 515–556). New York: Macmillan.</w:t>
      </w:r>
    </w:p>
  </w:endnote>
  <w:endnote w:id="21">
    <w:p w14:paraId="420794D8" w14:textId="77777777" w:rsidR="00462FD8" w:rsidRDefault="00462FD8" w:rsidP="0046233F">
      <w:pPr>
        <w:widowControl w:val="0"/>
      </w:pPr>
      <w:r>
        <w:rPr>
          <w:rStyle w:val="EndnoteReference"/>
        </w:rPr>
        <w:endnoteRef/>
      </w:r>
      <w:r>
        <w:t xml:space="preserve"> </w:t>
      </w:r>
      <w:proofErr w:type="gramStart"/>
      <w:r w:rsidRPr="00C5749C">
        <w:rPr>
          <w:sz w:val="22"/>
          <w:szCs w:val="22"/>
        </w:rPr>
        <w:t>Ainsworth, S. (1999).</w:t>
      </w:r>
      <w:proofErr w:type="gramEnd"/>
      <w:r w:rsidRPr="00C5749C">
        <w:rPr>
          <w:sz w:val="22"/>
          <w:szCs w:val="22"/>
        </w:rPr>
        <w:t xml:space="preserve"> </w:t>
      </w:r>
      <w:proofErr w:type="gramStart"/>
      <w:r w:rsidRPr="00C5749C">
        <w:rPr>
          <w:sz w:val="22"/>
          <w:szCs w:val="22"/>
        </w:rPr>
        <w:t>The functions of multiple representations.</w:t>
      </w:r>
      <w:proofErr w:type="gramEnd"/>
      <w:r w:rsidRPr="00C5749C">
        <w:rPr>
          <w:sz w:val="22"/>
          <w:szCs w:val="22"/>
        </w:rPr>
        <w:t xml:space="preserve"> </w:t>
      </w:r>
      <w:r w:rsidRPr="00C5749C">
        <w:rPr>
          <w:i/>
          <w:sz w:val="22"/>
          <w:szCs w:val="22"/>
        </w:rPr>
        <w:t>Computers &amp; Education, 33</w:t>
      </w:r>
      <w:r w:rsidRPr="00C5749C">
        <w:rPr>
          <w:sz w:val="22"/>
          <w:szCs w:val="22"/>
        </w:rPr>
        <w:t>(2), 131-152.</w:t>
      </w:r>
    </w:p>
  </w:endnote>
  <w:endnote w:id="22">
    <w:p w14:paraId="37E6018E" w14:textId="06F313A4" w:rsidR="00462FD8" w:rsidRDefault="00462FD8" w:rsidP="0046233F">
      <w:pPr>
        <w:widowControl w:val="0"/>
      </w:pPr>
      <w:r>
        <w:rPr>
          <w:rStyle w:val="EndnoteReference"/>
        </w:rPr>
        <w:endnoteRef/>
      </w:r>
      <w:r>
        <w:t xml:space="preserve"> </w:t>
      </w:r>
      <w:proofErr w:type="gramStart"/>
      <w:r w:rsidRPr="00C5749C">
        <w:rPr>
          <w:sz w:val="22"/>
          <w:szCs w:val="22"/>
        </w:rPr>
        <w:t>Schmidt, W. H., Wang, H. C., &amp; McKnight, C. C. (2005).</w:t>
      </w:r>
      <w:proofErr w:type="gramEnd"/>
      <w:r w:rsidRPr="00C5749C">
        <w:rPr>
          <w:sz w:val="22"/>
          <w:szCs w:val="22"/>
        </w:rPr>
        <w:t xml:space="preserve"> Curriculum coherence: An examination of US mathematics and science content standards from an international perspective. </w:t>
      </w:r>
      <w:r w:rsidRPr="00C5749C">
        <w:rPr>
          <w:i/>
          <w:sz w:val="22"/>
          <w:szCs w:val="22"/>
        </w:rPr>
        <w:t>Journal of Curriculum Studies, 37</w:t>
      </w:r>
      <w:r w:rsidRPr="00C5749C">
        <w:rPr>
          <w:sz w:val="22"/>
          <w:szCs w:val="22"/>
        </w:rPr>
        <w:t>(5), 525-559.</w:t>
      </w:r>
    </w:p>
  </w:endnote>
  <w:endnote w:id="23">
    <w:p w14:paraId="0DD66B52" w14:textId="77777777" w:rsidR="00462FD8" w:rsidRDefault="00462FD8" w:rsidP="0046233F">
      <w:pPr>
        <w:widowControl w:val="0"/>
      </w:pPr>
      <w:r>
        <w:rPr>
          <w:rStyle w:val="EndnoteReference"/>
        </w:rPr>
        <w:endnoteRef/>
      </w:r>
      <w:r>
        <w:t xml:space="preserve"> </w:t>
      </w:r>
      <w:proofErr w:type="spellStart"/>
      <w:r w:rsidRPr="00C5749C">
        <w:rPr>
          <w:sz w:val="22"/>
          <w:szCs w:val="22"/>
        </w:rPr>
        <w:t>Hiebert</w:t>
      </w:r>
      <w:proofErr w:type="spellEnd"/>
      <w:r w:rsidRPr="00C5749C">
        <w:rPr>
          <w:sz w:val="22"/>
          <w:szCs w:val="22"/>
        </w:rPr>
        <w:t xml:space="preserve">, J., &amp; </w:t>
      </w:r>
      <w:proofErr w:type="spellStart"/>
      <w:r w:rsidRPr="00C5749C">
        <w:rPr>
          <w:sz w:val="22"/>
          <w:szCs w:val="22"/>
        </w:rPr>
        <w:t>Grouws</w:t>
      </w:r>
      <w:proofErr w:type="spellEnd"/>
      <w:r w:rsidRPr="00C5749C">
        <w:rPr>
          <w:sz w:val="22"/>
          <w:szCs w:val="22"/>
        </w:rPr>
        <w:t xml:space="preserve">, D. A. (2007). </w:t>
      </w:r>
      <w:proofErr w:type="gramStart"/>
      <w:r w:rsidRPr="00C5749C">
        <w:rPr>
          <w:sz w:val="22"/>
          <w:szCs w:val="22"/>
        </w:rPr>
        <w:t>The effects of classroom mathematics teaching on students’ learning.</w:t>
      </w:r>
      <w:proofErr w:type="gramEnd"/>
      <w:r w:rsidRPr="00C5749C">
        <w:rPr>
          <w:sz w:val="22"/>
          <w:szCs w:val="22"/>
        </w:rPr>
        <w:t xml:space="preserve"> In F. K. Lester (Ed.), </w:t>
      </w:r>
      <w:r w:rsidRPr="00C5749C">
        <w:rPr>
          <w:i/>
          <w:sz w:val="22"/>
          <w:szCs w:val="22"/>
        </w:rPr>
        <w:t>Second handbook of research on mathematics teaching and learning</w:t>
      </w:r>
      <w:r w:rsidRPr="00C5749C">
        <w:rPr>
          <w:sz w:val="22"/>
          <w:szCs w:val="22"/>
        </w:rPr>
        <w:t xml:space="preserve"> (pp. 371-404). Greenwich: Information Age.</w:t>
      </w:r>
    </w:p>
  </w:endnote>
  <w:endnote w:id="24">
    <w:p w14:paraId="75DFEE3F" w14:textId="77777777" w:rsidR="00462FD8" w:rsidRPr="00C5749C" w:rsidRDefault="00462FD8" w:rsidP="0024752A">
      <w:pPr>
        <w:widowControl w:val="0"/>
        <w:ind w:left="360" w:hanging="359"/>
        <w:rPr>
          <w:sz w:val="22"/>
          <w:szCs w:val="22"/>
        </w:rPr>
      </w:pPr>
      <w:r>
        <w:rPr>
          <w:rStyle w:val="EndnoteReference"/>
        </w:rPr>
        <w:endnoteRef/>
      </w:r>
      <w:r>
        <w:t xml:space="preserve"> </w:t>
      </w:r>
      <w:r w:rsidRPr="00C5749C">
        <w:rPr>
          <w:sz w:val="22"/>
          <w:szCs w:val="22"/>
        </w:rPr>
        <w:t xml:space="preserve">Bruner, J. S. (1960). </w:t>
      </w:r>
      <w:proofErr w:type="gramStart"/>
      <w:r w:rsidRPr="00C5749C">
        <w:rPr>
          <w:i/>
          <w:sz w:val="22"/>
          <w:szCs w:val="22"/>
        </w:rPr>
        <w:t>The process of education</w:t>
      </w:r>
      <w:r w:rsidRPr="00C5749C">
        <w:rPr>
          <w:sz w:val="22"/>
          <w:szCs w:val="22"/>
        </w:rPr>
        <w:t>.</w:t>
      </w:r>
      <w:proofErr w:type="gramEnd"/>
      <w:r w:rsidRPr="00C5749C">
        <w:rPr>
          <w:sz w:val="22"/>
          <w:szCs w:val="22"/>
        </w:rPr>
        <w:t xml:space="preserve"> Cambridge, MA: Harvard University Press.</w:t>
      </w:r>
    </w:p>
  </w:endnote>
  <w:endnote w:id="25">
    <w:p w14:paraId="2AC3CF57" w14:textId="77777777" w:rsidR="00462FD8" w:rsidRDefault="00462FD8" w:rsidP="0046233F">
      <w:pPr>
        <w:widowControl w:val="0"/>
      </w:pPr>
      <w:r>
        <w:rPr>
          <w:rStyle w:val="EndnoteReference"/>
        </w:rPr>
        <w:endnoteRef/>
      </w:r>
      <w:r>
        <w:t xml:space="preserve"> </w:t>
      </w:r>
      <w:proofErr w:type="spellStart"/>
      <w:r w:rsidRPr="00C5749C">
        <w:rPr>
          <w:sz w:val="22"/>
          <w:szCs w:val="22"/>
        </w:rPr>
        <w:t>Blumenfeld</w:t>
      </w:r>
      <w:proofErr w:type="spellEnd"/>
      <w:r w:rsidRPr="00C5749C">
        <w:rPr>
          <w:sz w:val="22"/>
          <w:szCs w:val="22"/>
        </w:rPr>
        <w:t xml:space="preserve">, P. C., </w:t>
      </w:r>
      <w:proofErr w:type="spellStart"/>
      <w:r w:rsidRPr="00C5749C">
        <w:rPr>
          <w:sz w:val="22"/>
          <w:szCs w:val="22"/>
        </w:rPr>
        <w:t>Soloway</w:t>
      </w:r>
      <w:proofErr w:type="spellEnd"/>
      <w:r w:rsidRPr="00C5749C">
        <w:rPr>
          <w:sz w:val="22"/>
          <w:szCs w:val="22"/>
        </w:rPr>
        <w:t xml:space="preserve">, E., Marx, R. W., </w:t>
      </w:r>
      <w:proofErr w:type="spellStart"/>
      <w:r w:rsidRPr="00C5749C">
        <w:rPr>
          <w:sz w:val="22"/>
          <w:szCs w:val="22"/>
        </w:rPr>
        <w:t>Krajcik</w:t>
      </w:r>
      <w:proofErr w:type="spellEnd"/>
      <w:r w:rsidRPr="00C5749C">
        <w:rPr>
          <w:sz w:val="22"/>
          <w:szCs w:val="22"/>
        </w:rPr>
        <w:t xml:space="preserve">, J. S., </w:t>
      </w:r>
      <w:proofErr w:type="spellStart"/>
      <w:r w:rsidRPr="00C5749C">
        <w:rPr>
          <w:sz w:val="22"/>
          <w:szCs w:val="22"/>
        </w:rPr>
        <w:t>Guzdial</w:t>
      </w:r>
      <w:proofErr w:type="spellEnd"/>
      <w:r w:rsidRPr="00C5749C">
        <w:rPr>
          <w:sz w:val="22"/>
          <w:szCs w:val="22"/>
        </w:rPr>
        <w:t xml:space="preserve">, M., &amp; </w:t>
      </w:r>
      <w:proofErr w:type="spellStart"/>
      <w:r w:rsidRPr="00C5749C">
        <w:rPr>
          <w:sz w:val="22"/>
          <w:szCs w:val="22"/>
        </w:rPr>
        <w:t>Palincsar</w:t>
      </w:r>
      <w:proofErr w:type="spellEnd"/>
      <w:r w:rsidRPr="00C5749C">
        <w:rPr>
          <w:sz w:val="22"/>
          <w:szCs w:val="22"/>
        </w:rPr>
        <w:t xml:space="preserve">, A. (1991). Motivating project-based learning: Sustaining the doing, supporting the learning. </w:t>
      </w:r>
      <w:proofErr w:type="gramStart"/>
      <w:r w:rsidRPr="00C5749C">
        <w:rPr>
          <w:i/>
          <w:sz w:val="22"/>
          <w:szCs w:val="22"/>
        </w:rPr>
        <w:t>Educational psychologist, 26</w:t>
      </w:r>
      <w:r w:rsidRPr="00C5749C">
        <w:rPr>
          <w:sz w:val="22"/>
          <w:szCs w:val="22"/>
        </w:rPr>
        <w:t>(3-4), 369-398.</w:t>
      </w:r>
      <w:proofErr w:type="gramEnd"/>
    </w:p>
  </w:endnote>
  <w:endnote w:id="26">
    <w:p w14:paraId="34F5F82D" w14:textId="77777777" w:rsidR="00462FD8" w:rsidRDefault="00462FD8" w:rsidP="0046233F">
      <w:pPr>
        <w:widowControl w:val="0"/>
      </w:pPr>
      <w:r>
        <w:rPr>
          <w:rStyle w:val="EndnoteReference"/>
        </w:rPr>
        <w:endnoteRef/>
      </w:r>
      <w:r>
        <w:t xml:space="preserve"> </w:t>
      </w:r>
      <w:proofErr w:type="spellStart"/>
      <w:r w:rsidRPr="00C5749C">
        <w:rPr>
          <w:sz w:val="22"/>
          <w:szCs w:val="22"/>
        </w:rPr>
        <w:t>Krajcik</w:t>
      </w:r>
      <w:proofErr w:type="spellEnd"/>
      <w:r w:rsidRPr="00C5749C">
        <w:rPr>
          <w:sz w:val="22"/>
          <w:szCs w:val="22"/>
        </w:rPr>
        <w:t xml:space="preserve">, J. S., </w:t>
      </w:r>
      <w:proofErr w:type="spellStart"/>
      <w:r w:rsidRPr="00C5749C">
        <w:rPr>
          <w:sz w:val="22"/>
          <w:szCs w:val="22"/>
        </w:rPr>
        <w:t>Czerniak</w:t>
      </w:r>
      <w:proofErr w:type="spellEnd"/>
      <w:r w:rsidRPr="00C5749C">
        <w:rPr>
          <w:sz w:val="22"/>
          <w:szCs w:val="22"/>
        </w:rPr>
        <w:t xml:space="preserve">, C., &amp; Berger, C. (2002). </w:t>
      </w:r>
      <w:r w:rsidRPr="00C5749C">
        <w:rPr>
          <w:i/>
          <w:sz w:val="22"/>
          <w:szCs w:val="22"/>
        </w:rPr>
        <w:t>Teaching science in elementary and middle school classrooms: A project-based approach</w:t>
      </w:r>
      <w:r w:rsidRPr="00C5749C">
        <w:rPr>
          <w:sz w:val="22"/>
          <w:szCs w:val="22"/>
        </w:rPr>
        <w:t>. Boston: McGraw-Hill.</w:t>
      </w:r>
    </w:p>
  </w:endnote>
  <w:endnote w:id="27">
    <w:p w14:paraId="5B3E9955" w14:textId="36453E77" w:rsidR="00462FD8" w:rsidRDefault="00462FD8" w:rsidP="0046233F">
      <w:pPr>
        <w:widowControl w:val="0"/>
      </w:pPr>
      <w:r>
        <w:rPr>
          <w:rStyle w:val="EndnoteReference"/>
        </w:rPr>
        <w:endnoteRef/>
      </w:r>
      <w:r>
        <w:t xml:space="preserve"> </w:t>
      </w:r>
      <w:r w:rsidRPr="00C5749C">
        <w:rPr>
          <w:sz w:val="22"/>
          <w:szCs w:val="22"/>
        </w:rPr>
        <w:t xml:space="preserve">Barron, B. J., Schwartz, D. L., </w:t>
      </w:r>
      <w:proofErr w:type="spellStart"/>
      <w:r w:rsidRPr="00C5749C">
        <w:rPr>
          <w:sz w:val="22"/>
          <w:szCs w:val="22"/>
        </w:rPr>
        <w:t>Vye</w:t>
      </w:r>
      <w:proofErr w:type="spellEnd"/>
      <w:r w:rsidRPr="00C5749C">
        <w:rPr>
          <w:sz w:val="22"/>
          <w:szCs w:val="22"/>
        </w:rPr>
        <w:t xml:space="preserve">, N. J., Moore, A., </w:t>
      </w:r>
      <w:proofErr w:type="spellStart"/>
      <w:r w:rsidRPr="00C5749C">
        <w:rPr>
          <w:sz w:val="22"/>
          <w:szCs w:val="22"/>
        </w:rPr>
        <w:t>Petrosino</w:t>
      </w:r>
      <w:proofErr w:type="spellEnd"/>
      <w:r w:rsidRPr="00C5749C">
        <w:rPr>
          <w:sz w:val="22"/>
          <w:szCs w:val="22"/>
        </w:rPr>
        <w:t xml:space="preserve">, A., </w:t>
      </w:r>
      <w:proofErr w:type="spellStart"/>
      <w:r w:rsidRPr="00C5749C">
        <w:rPr>
          <w:sz w:val="22"/>
          <w:szCs w:val="22"/>
        </w:rPr>
        <w:t>Zech</w:t>
      </w:r>
      <w:proofErr w:type="spellEnd"/>
      <w:r w:rsidRPr="00C5749C">
        <w:rPr>
          <w:sz w:val="22"/>
          <w:szCs w:val="22"/>
        </w:rPr>
        <w:t xml:space="preserve">, L., et al. (1998). Doing with understanding: Lessons from research on problem-and project-based learning. </w:t>
      </w:r>
      <w:r w:rsidRPr="00C5749C">
        <w:rPr>
          <w:i/>
          <w:sz w:val="22"/>
          <w:szCs w:val="22"/>
        </w:rPr>
        <w:t>Journal of the Learning Sciences, 7</w:t>
      </w:r>
      <w:r w:rsidRPr="00C5749C">
        <w:rPr>
          <w:sz w:val="22"/>
          <w:szCs w:val="22"/>
        </w:rPr>
        <w:t>(3-4), 271-311.</w:t>
      </w:r>
    </w:p>
  </w:endnote>
  <w:endnote w:id="28">
    <w:p w14:paraId="0B8D3A8F" w14:textId="77777777" w:rsidR="00462FD8" w:rsidRDefault="00462FD8" w:rsidP="0046233F">
      <w:pPr>
        <w:widowControl w:val="0"/>
      </w:pPr>
      <w:r>
        <w:rPr>
          <w:rStyle w:val="EndnoteReference"/>
        </w:rPr>
        <w:endnoteRef/>
      </w:r>
      <w:r>
        <w:t xml:space="preserve"> </w:t>
      </w:r>
      <w:proofErr w:type="gramStart"/>
      <w:r w:rsidRPr="00C5749C">
        <w:rPr>
          <w:sz w:val="22"/>
          <w:szCs w:val="22"/>
        </w:rPr>
        <w:t>Honey, M. A., &amp; Hilton, M. (Eds.).</w:t>
      </w:r>
      <w:proofErr w:type="gramEnd"/>
      <w:r w:rsidRPr="00C5749C">
        <w:rPr>
          <w:sz w:val="22"/>
          <w:szCs w:val="22"/>
        </w:rPr>
        <w:t xml:space="preserve"> (2011). </w:t>
      </w:r>
      <w:r w:rsidRPr="00C5749C">
        <w:rPr>
          <w:i/>
          <w:sz w:val="22"/>
          <w:szCs w:val="22"/>
        </w:rPr>
        <w:t xml:space="preserve">Learning science through computer games and simulations. </w:t>
      </w:r>
      <w:r w:rsidRPr="00C5749C">
        <w:rPr>
          <w:sz w:val="22"/>
          <w:szCs w:val="22"/>
        </w:rPr>
        <w:t>National Academies Press.</w:t>
      </w:r>
    </w:p>
  </w:endnote>
  <w:endnote w:id="29">
    <w:p w14:paraId="440C29E9" w14:textId="18678A3E" w:rsidR="00462FD8" w:rsidRDefault="00462FD8" w:rsidP="0046233F">
      <w:pPr>
        <w:widowControl w:val="0"/>
      </w:pPr>
      <w:r>
        <w:rPr>
          <w:rStyle w:val="EndnoteReference"/>
        </w:rPr>
        <w:endnoteRef/>
      </w:r>
      <w:r>
        <w:t xml:space="preserve"> </w:t>
      </w:r>
      <w:r w:rsidRPr="00C5749C">
        <w:rPr>
          <w:sz w:val="22"/>
          <w:szCs w:val="22"/>
        </w:rPr>
        <w:t xml:space="preserve">Clark, D., Tanner-Smith, E., &amp; </w:t>
      </w:r>
      <w:proofErr w:type="spellStart"/>
      <w:r w:rsidRPr="00C5749C">
        <w:rPr>
          <w:sz w:val="22"/>
          <w:szCs w:val="22"/>
        </w:rPr>
        <w:t>Killingsworth</w:t>
      </w:r>
      <w:proofErr w:type="spellEnd"/>
      <w:r w:rsidRPr="00C5749C">
        <w:rPr>
          <w:sz w:val="22"/>
          <w:szCs w:val="22"/>
        </w:rPr>
        <w:t xml:space="preserve">, S. (2014). </w:t>
      </w:r>
      <w:r w:rsidRPr="00C5749C">
        <w:rPr>
          <w:i/>
          <w:sz w:val="22"/>
          <w:szCs w:val="22"/>
        </w:rPr>
        <w:t>Digital games, design and learning: A systematic review and meta-analysis</w:t>
      </w:r>
      <w:r w:rsidRPr="00C5749C">
        <w:rPr>
          <w:sz w:val="22"/>
          <w:szCs w:val="22"/>
        </w:rPr>
        <w:t>. Menlo Park, CA: SRI International.</w:t>
      </w:r>
    </w:p>
  </w:endnote>
  <w:endnote w:id="30">
    <w:p w14:paraId="21B09EB2" w14:textId="77777777" w:rsidR="00462FD8" w:rsidRDefault="00462FD8" w:rsidP="0046233F">
      <w:pPr>
        <w:widowControl w:val="0"/>
      </w:pPr>
      <w:r>
        <w:rPr>
          <w:rStyle w:val="EndnoteReference"/>
        </w:rPr>
        <w:endnoteRef/>
      </w:r>
      <w:r>
        <w:t xml:space="preserve"> </w:t>
      </w:r>
      <w:proofErr w:type="spellStart"/>
      <w:r w:rsidRPr="00C5749C">
        <w:rPr>
          <w:sz w:val="22"/>
          <w:szCs w:val="22"/>
        </w:rPr>
        <w:t>Bransford</w:t>
      </w:r>
      <w:proofErr w:type="spellEnd"/>
      <w:r w:rsidRPr="00C5749C">
        <w:rPr>
          <w:sz w:val="22"/>
          <w:szCs w:val="22"/>
        </w:rPr>
        <w:t xml:space="preserve">, J. D., Brown, A. L., &amp; Cocking, R. R. (Eds.) (2000). </w:t>
      </w:r>
      <w:r w:rsidRPr="00C5749C">
        <w:rPr>
          <w:i/>
          <w:sz w:val="22"/>
          <w:szCs w:val="22"/>
        </w:rPr>
        <w:t>How people learn: Brain, mind, experience, and school.</w:t>
      </w:r>
      <w:r w:rsidRPr="00C5749C">
        <w:rPr>
          <w:sz w:val="22"/>
          <w:szCs w:val="22"/>
        </w:rPr>
        <w:t xml:space="preserve"> Washington, DC: National Academies Press.</w:t>
      </w:r>
    </w:p>
  </w:endnote>
  <w:endnote w:id="31">
    <w:p w14:paraId="0FC4DE58" w14:textId="74EB8688" w:rsidR="00462FD8" w:rsidRDefault="00462FD8" w:rsidP="0046233F">
      <w:pPr>
        <w:widowControl w:val="0"/>
      </w:pPr>
      <w:r>
        <w:rPr>
          <w:rStyle w:val="EndnoteReference"/>
        </w:rPr>
        <w:endnoteRef/>
      </w:r>
      <w:r>
        <w:t xml:space="preserve"> </w:t>
      </w:r>
      <w:r w:rsidRPr="00C5749C">
        <w:rPr>
          <w:sz w:val="22"/>
          <w:szCs w:val="22"/>
        </w:rPr>
        <w:t xml:space="preserve">Johnson, D. W., &amp; Johnson, R. T. (2009). An educational psychology success story: Social interdependence theory and cooperative learning. </w:t>
      </w:r>
      <w:r w:rsidRPr="00C5749C">
        <w:rPr>
          <w:i/>
          <w:sz w:val="22"/>
          <w:szCs w:val="22"/>
        </w:rPr>
        <w:t>Educational Researcher, 38</w:t>
      </w:r>
      <w:r w:rsidRPr="00C5749C">
        <w:rPr>
          <w:sz w:val="22"/>
          <w:szCs w:val="22"/>
        </w:rPr>
        <w:t>(5), 365-379.</w:t>
      </w:r>
    </w:p>
  </w:endnote>
  <w:endnote w:id="32">
    <w:p w14:paraId="0E929AFB" w14:textId="77777777" w:rsidR="00462FD8" w:rsidRDefault="00462FD8" w:rsidP="0046233F">
      <w:pPr>
        <w:widowControl w:val="0"/>
      </w:pPr>
      <w:r>
        <w:rPr>
          <w:rStyle w:val="EndnoteReference"/>
        </w:rPr>
        <w:endnoteRef/>
      </w:r>
      <w:r>
        <w:t xml:space="preserve"> </w:t>
      </w:r>
      <w:proofErr w:type="spellStart"/>
      <w:proofErr w:type="gramStart"/>
      <w:r w:rsidRPr="00C5749C">
        <w:rPr>
          <w:sz w:val="22"/>
          <w:szCs w:val="22"/>
        </w:rPr>
        <w:t>Scardamalia</w:t>
      </w:r>
      <w:proofErr w:type="spellEnd"/>
      <w:r w:rsidRPr="00C5749C">
        <w:rPr>
          <w:sz w:val="22"/>
          <w:szCs w:val="22"/>
        </w:rPr>
        <w:t xml:space="preserve">, M., &amp; </w:t>
      </w:r>
      <w:proofErr w:type="spellStart"/>
      <w:r w:rsidRPr="00C5749C">
        <w:rPr>
          <w:sz w:val="22"/>
          <w:szCs w:val="22"/>
        </w:rPr>
        <w:t>Bereiter</w:t>
      </w:r>
      <w:proofErr w:type="spellEnd"/>
      <w:r w:rsidRPr="00C5749C">
        <w:rPr>
          <w:sz w:val="22"/>
          <w:szCs w:val="22"/>
        </w:rPr>
        <w:t>, C. (1994).</w:t>
      </w:r>
      <w:proofErr w:type="gramEnd"/>
      <w:r w:rsidRPr="00C5749C">
        <w:rPr>
          <w:sz w:val="22"/>
          <w:szCs w:val="22"/>
        </w:rPr>
        <w:t xml:space="preserve"> </w:t>
      </w:r>
      <w:proofErr w:type="gramStart"/>
      <w:r w:rsidRPr="00C5749C">
        <w:rPr>
          <w:sz w:val="22"/>
          <w:szCs w:val="22"/>
        </w:rPr>
        <w:t>Computer support for knowledge-building communities.</w:t>
      </w:r>
      <w:proofErr w:type="gramEnd"/>
      <w:r w:rsidRPr="00C5749C">
        <w:rPr>
          <w:sz w:val="22"/>
          <w:szCs w:val="22"/>
        </w:rPr>
        <w:t xml:space="preserve"> </w:t>
      </w:r>
      <w:r w:rsidRPr="00C5749C">
        <w:rPr>
          <w:i/>
          <w:sz w:val="22"/>
          <w:szCs w:val="22"/>
        </w:rPr>
        <w:t>The Journal of the Learning Sciences, 3</w:t>
      </w:r>
      <w:r w:rsidRPr="00C5749C">
        <w:rPr>
          <w:sz w:val="22"/>
          <w:szCs w:val="22"/>
        </w:rPr>
        <w:t>(3), 265-283.</w:t>
      </w:r>
    </w:p>
  </w:endnote>
  <w:endnote w:id="33">
    <w:p w14:paraId="29504DD3" w14:textId="77777777" w:rsidR="00462FD8" w:rsidRDefault="00462FD8" w:rsidP="0046233F">
      <w:pPr>
        <w:widowControl w:val="0"/>
      </w:pPr>
      <w:r>
        <w:rPr>
          <w:rStyle w:val="EndnoteReference"/>
        </w:rPr>
        <w:endnoteRef/>
      </w:r>
      <w:r>
        <w:t xml:space="preserve"> </w:t>
      </w:r>
      <w:proofErr w:type="gramStart"/>
      <w:r w:rsidRPr="00C5749C">
        <w:rPr>
          <w:sz w:val="22"/>
          <w:szCs w:val="22"/>
        </w:rPr>
        <w:t xml:space="preserve">Brown, A. L., &amp; </w:t>
      </w:r>
      <w:proofErr w:type="spellStart"/>
      <w:r w:rsidRPr="00C5749C">
        <w:rPr>
          <w:sz w:val="22"/>
          <w:szCs w:val="22"/>
        </w:rPr>
        <w:t>Campione</w:t>
      </w:r>
      <w:proofErr w:type="spellEnd"/>
      <w:r w:rsidRPr="00C5749C">
        <w:rPr>
          <w:sz w:val="22"/>
          <w:szCs w:val="22"/>
        </w:rPr>
        <w:t>, J. C. (1996).</w:t>
      </w:r>
      <w:proofErr w:type="gramEnd"/>
      <w:r w:rsidRPr="00C5749C">
        <w:rPr>
          <w:sz w:val="22"/>
          <w:szCs w:val="22"/>
        </w:rPr>
        <w:t xml:space="preserve"> Psychological theory and the design of innovative learning environments: On procedures, principles, and systems. In L. </w:t>
      </w:r>
      <w:proofErr w:type="spellStart"/>
      <w:r w:rsidRPr="00C5749C">
        <w:rPr>
          <w:sz w:val="22"/>
          <w:szCs w:val="22"/>
        </w:rPr>
        <w:t>Schauble</w:t>
      </w:r>
      <w:proofErr w:type="spellEnd"/>
      <w:r w:rsidRPr="00C5749C">
        <w:rPr>
          <w:sz w:val="22"/>
          <w:szCs w:val="22"/>
        </w:rPr>
        <w:t xml:space="preserve"> &amp; R. Glaser (Eds.), </w:t>
      </w:r>
      <w:r w:rsidRPr="00C5749C">
        <w:rPr>
          <w:i/>
          <w:sz w:val="22"/>
          <w:szCs w:val="22"/>
        </w:rPr>
        <w:t>Innovations in learning: New environments for education</w:t>
      </w:r>
      <w:r w:rsidRPr="00C5749C">
        <w:rPr>
          <w:sz w:val="22"/>
          <w:szCs w:val="22"/>
        </w:rPr>
        <w:t xml:space="preserve"> (pp. 289-325). Mahwah, NJ: Lawrence Erlbaum Associates.</w:t>
      </w:r>
    </w:p>
  </w:endnote>
  <w:endnote w:id="34">
    <w:p w14:paraId="08C66BCD" w14:textId="77777777" w:rsidR="00462FD8" w:rsidRDefault="00462FD8" w:rsidP="0046233F">
      <w:pPr>
        <w:widowControl w:val="0"/>
      </w:pPr>
      <w:r>
        <w:rPr>
          <w:rStyle w:val="EndnoteReference"/>
        </w:rPr>
        <w:endnoteRef/>
      </w:r>
      <w:r>
        <w:t xml:space="preserve"> </w:t>
      </w:r>
      <w:proofErr w:type="gramStart"/>
      <w:r w:rsidRPr="00C5749C">
        <w:rPr>
          <w:sz w:val="22"/>
          <w:szCs w:val="22"/>
        </w:rPr>
        <w:t xml:space="preserve">Fischer, F., </w:t>
      </w:r>
      <w:proofErr w:type="spellStart"/>
      <w:r w:rsidRPr="00C5749C">
        <w:rPr>
          <w:sz w:val="22"/>
          <w:szCs w:val="22"/>
        </w:rPr>
        <w:t>Kollar</w:t>
      </w:r>
      <w:proofErr w:type="spellEnd"/>
      <w:r w:rsidRPr="00C5749C">
        <w:rPr>
          <w:sz w:val="22"/>
          <w:szCs w:val="22"/>
        </w:rPr>
        <w:t xml:space="preserve">, I., </w:t>
      </w:r>
      <w:proofErr w:type="spellStart"/>
      <w:r w:rsidRPr="00C5749C">
        <w:rPr>
          <w:sz w:val="22"/>
          <w:szCs w:val="22"/>
        </w:rPr>
        <w:t>Stegmann</w:t>
      </w:r>
      <w:proofErr w:type="spellEnd"/>
      <w:r w:rsidRPr="00C5749C">
        <w:rPr>
          <w:sz w:val="22"/>
          <w:szCs w:val="22"/>
        </w:rPr>
        <w:t xml:space="preserve">, K., &amp; </w:t>
      </w:r>
      <w:proofErr w:type="spellStart"/>
      <w:r w:rsidRPr="00C5749C">
        <w:rPr>
          <w:sz w:val="22"/>
          <w:szCs w:val="22"/>
        </w:rPr>
        <w:t>Wecker</w:t>
      </w:r>
      <w:proofErr w:type="spellEnd"/>
      <w:r w:rsidRPr="00C5749C">
        <w:rPr>
          <w:sz w:val="22"/>
          <w:szCs w:val="22"/>
        </w:rPr>
        <w:t>, C. (2013).</w:t>
      </w:r>
      <w:proofErr w:type="gramEnd"/>
      <w:r w:rsidRPr="00C5749C">
        <w:rPr>
          <w:sz w:val="22"/>
          <w:szCs w:val="22"/>
        </w:rPr>
        <w:t xml:space="preserve"> </w:t>
      </w:r>
      <w:proofErr w:type="gramStart"/>
      <w:r w:rsidRPr="00C5749C">
        <w:rPr>
          <w:sz w:val="22"/>
          <w:szCs w:val="22"/>
        </w:rPr>
        <w:t>Toward a script theory of guidance in computer-supported collaborative learning.</w:t>
      </w:r>
      <w:proofErr w:type="gramEnd"/>
      <w:r w:rsidRPr="00C5749C">
        <w:rPr>
          <w:sz w:val="22"/>
          <w:szCs w:val="22"/>
        </w:rPr>
        <w:t xml:space="preserve"> </w:t>
      </w:r>
      <w:r w:rsidRPr="00C5749C">
        <w:rPr>
          <w:i/>
          <w:sz w:val="22"/>
          <w:szCs w:val="22"/>
        </w:rPr>
        <w:t>Educational Psychologist, 48</w:t>
      </w:r>
      <w:r w:rsidRPr="00C5749C">
        <w:rPr>
          <w:sz w:val="22"/>
          <w:szCs w:val="22"/>
        </w:rPr>
        <w:t>(1), 56-66.</w:t>
      </w:r>
    </w:p>
  </w:endnote>
  <w:endnote w:id="35">
    <w:p w14:paraId="3F224A46" w14:textId="572F1B21" w:rsidR="00462FD8" w:rsidRDefault="00462FD8" w:rsidP="0046233F">
      <w:pPr>
        <w:widowControl w:val="0"/>
      </w:pPr>
      <w:r>
        <w:rPr>
          <w:rStyle w:val="EndnoteReference"/>
        </w:rPr>
        <w:endnoteRef/>
      </w:r>
      <w:r>
        <w:t xml:space="preserve"> </w:t>
      </w:r>
      <w:r w:rsidRPr="00C5749C">
        <w:rPr>
          <w:sz w:val="22"/>
          <w:szCs w:val="22"/>
        </w:rPr>
        <w:t xml:space="preserve">Crouch, C. H., &amp; Mazur, E. (2001). Peer Instruction: Ten years of experience and results. </w:t>
      </w:r>
      <w:proofErr w:type="gramStart"/>
      <w:r w:rsidRPr="00C5749C">
        <w:rPr>
          <w:i/>
          <w:sz w:val="22"/>
          <w:szCs w:val="22"/>
        </w:rPr>
        <w:t>American Journal of Physics, 69</w:t>
      </w:r>
      <w:r w:rsidRPr="00C5749C">
        <w:rPr>
          <w:sz w:val="22"/>
          <w:szCs w:val="22"/>
        </w:rPr>
        <w:t>, 970.</w:t>
      </w:r>
      <w:proofErr w:type="gramEnd"/>
    </w:p>
  </w:endnote>
  <w:endnote w:id="36">
    <w:p w14:paraId="21883F1E" w14:textId="6F462859" w:rsidR="00462FD8" w:rsidRDefault="00462FD8" w:rsidP="0046233F">
      <w:pPr>
        <w:widowControl w:val="0"/>
      </w:pPr>
      <w:r>
        <w:rPr>
          <w:rStyle w:val="EndnoteReference"/>
        </w:rPr>
        <w:endnoteRef/>
      </w:r>
      <w:r>
        <w:t xml:space="preserve"> </w:t>
      </w:r>
      <w:proofErr w:type="spellStart"/>
      <w:r w:rsidRPr="00C5749C">
        <w:rPr>
          <w:sz w:val="22"/>
          <w:szCs w:val="22"/>
        </w:rPr>
        <w:t>Deslauriers</w:t>
      </w:r>
      <w:proofErr w:type="spellEnd"/>
      <w:r w:rsidRPr="00C5749C">
        <w:rPr>
          <w:sz w:val="22"/>
          <w:szCs w:val="22"/>
        </w:rPr>
        <w:t xml:space="preserve">, L., </w:t>
      </w:r>
      <w:proofErr w:type="spellStart"/>
      <w:r w:rsidRPr="00C5749C">
        <w:rPr>
          <w:sz w:val="22"/>
          <w:szCs w:val="22"/>
        </w:rPr>
        <w:t>Schelew</w:t>
      </w:r>
      <w:proofErr w:type="spellEnd"/>
      <w:r w:rsidRPr="00C5749C">
        <w:rPr>
          <w:sz w:val="22"/>
          <w:szCs w:val="22"/>
        </w:rPr>
        <w:t xml:space="preserve">, E., &amp; </w:t>
      </w:r>
      <w:proofErr w:type="spellStart"/>
      <w:r w:rsidRPr="00C5749C">
        <w:rPr>
          <w:sz w:val="22"/>
          <w:szCs w:val="22"/>
        </w:rPr>
        <w:t>Wieman</w:t>
      </w:r>
      <w:proofErr w:type="spellEnd"/>
      <w:r w:rsidRPr="00C5749C">
        <w:rPr>
          <w:sz w:val="22"/>
          <w:szCs w:val="22"/>
        </w:rPr>
        <w:t xml:space="preserve">, C. (2011). Improved learning in a large-enrollment physics class. </w:t>
      </w:r>
      <w:r w:rsidRPr="00C5749C">
        <w:rPr>
          <w:i/>
          <w:sz w:val="22"/>
          <w:szCs w:val="22"/>
        </w:rPr>
        <w:t>Science</w:t>
      </w:r>
      <w:r w:rsidR="00B4314B">
        <w:rPr>
          <w:i/>
          <w:sz w:val="22"/>
          <w:szCs w:val="22"/>
        </w:rPr>
        <w:t>, 332, 862-864</w:t>
      </w:r>
      <w:r w:rsidRPr="00C5749C">
        <w:rPr>
          <w:sz w:val="22"/>
          <w:szCs w:val="22"/>
        </w:rPr>
        <w:t>.</w:t>
      </w:r>
    </w:p>
  </w:endnote>
  <w:endnote w:id="37">
    <w:p w14:paraId="02EA13A8" w14:textId="77777777" w:rsidR="00462FD8" w:rsidRDefault="00462FD8" w:rsidP="0046233F">
      <w:pPr>
        <w:widowControl w:val="0"/>
      </w:pPr>
      <w:r>
        <w:rPr>
          <w:rStyle w:val="EndnoteReference"/>
        </w:rPr>
        <w:endnoteRef/>
      </w:r>
      <w:r>
        <w:t xml:space="preserve"> </w:t>
      </w:r>
      <w:proofErr w:type="spellStart"/>
      <w:proofErr w:type="gramStart"/>
      <w:r w:rsidRPr="00C5749C">
        <w:rPr>
          <w:sz w:val="22"/>
          <w:szCs w:val="22"/>
        </w:rPr>
        <w:t>Roschelle</w:t>
      </w:r>
      <w:proofErr w:type="spellEnd"/>
      <w:r w:rsidRPr="00C5749C">
        <w:rPr>
          <w:sz w:val="22"/>
          <w:szCs w:val="22"/>
        </w:rPr>
        <w:t xml:space="preserve">, J., </w:t>
      </w:r>
      <w:proofErr w:type="spellStart"/>
      <w:r w:rsidRPr="00C5749C">
        <w:rPr>
          <w:sz w:val="22"/>
          <w:szCs w:val="22"/>
        </w:rPr>
        <w:t>Shechtman</w:t>
      </w:r>
      <w:proofErr w:type="spellEnd"/>
      <w:r w:rsidRPr="00C5749C">
        <w:rPr>
          <w:sz w:val="22"/>
          <w:szCs w:val="22"/>
        </w:rPr>
        <w:t xml:space="preserve">, N., Tatar, D., </w:t>
      </w:r>
      <w:proofErr w:type="spellStart"/>
      <w:r w:rsidRPr="00C5749C">
        <w:rPr>
          <w:sz w:val="22"/>
          <w:szCs w:val="22"/>
        </w:rPr>
        <w:t>Hegedus</w:t>
      </w:r>
      <w:proofErr w:type="spellEnd"/>
      <w:r w:rsidRPr="00C5749C">
        <w:rPr>
          <w:sz w:val="22"/>
          <w:szCs w:val="22"/>
        </w:rPr>
        <w:t xml:space="preserve">, S., Hopkins, B., </w:t>
      </w:r>
      <w:proofErr w:type="spellStart"/>
      <w:r w:rsidRPr="00C5749C">
        <w:rPr>
          <w:sz w:val="22"/>
          <w:szCs w:val="22"/>
        </w:rPr>
        <w:t>Empson</w:t>
      </w:r>
      <w:proofErr w:type="spellEnd"/>
      <w:r w:rsidRPr="00C5749C">
        <w:rPr>
          <w:sz w:val="22"/>
          <w:szCs w:val="22"/>
        </w:rPr>
        <w:t>, S., et al. (2010).</w:t>
      </w:r>
      <w:proofErr w:type="gramEnd"/>
      <w:r w:rsidRPr="00C5749C">
        <w:rPr>
          <w:sz w:val="22"/>
          <w:szCs w:val="22"/>
        </w:rPr>
        <w:t xml:space="preserve"> Integration of technology, curriculum, and professional development for advancing middle school mathematics: Three large-scale studies. </w:t>
      </w:r>
      <w:r w:rsidRPr="00C5749C">
        <w:rPr>
          <w:i/>
          <w:sz w:val="22"/>
          <w:szCs w:val="22"/>
        </w:rPr>
        <w:t>American Educational Research Journal, 47(</w:t>
      </w:r>
      <w:r w:rsidRPr="00C5749C">
        <w:rPr>
          <w:sz w:val="22"/>
          <w:szCs w:val="22"/>
        </w:rPr>
        <w:t>4), 833-878.</w:t>
      </w:r>
    </w:p>
  </w:endnote>
  <w:endnote w:id="38">
    <w:p w14:paraId="6900B885" w14:textId="77777777" w:rsidR="00462FD8" w:rsidRDefault="00462FD8" w:rsidP="0046233F">
      <w:pPr>
        <w:widowControl w:val="0"/>
      </w:pPr>
      <w:r>
        <w:rPr>
          <w:rStyle w:val="EndnoteReference"/>
        </w:rPr>
        <w:endnoteRef/>
      </w:r>
      <w:r>
        <w:t xml:space="preserve"> </w:t>
      </w:r>
      <w:r w:rsidRPr="00C5749C">
        <w:rPr>
          <w:sz w:val="22"/>
          <w:szCs w:val="22"/>
        </w:rPr>
        <w:t xml:space="preserve">Butler, D. L., &amp; </w:t>
      </w:r>
      <w:proofErr w:type="spellStart"/>
      <w:r w:rsidRPr="00C5749C">
        <w:rPr>
          <w:sz w:val="22"/>
          <w:szCs w:val="22"/>
        </w:rPr>
        <w:t>Winne</w:t>
      </w:r>
      <w:proofErr w:type="spellEnd"/>
      <w:r w:rsidRPr="00C5749C">
        <w:rPr>
          <w:sz w:val="22"/>
          <w:szCs w:val="22"/>
        </w:rPr>
        <w:t xml:space="preserve">, P. H. (1995). Feedback and self-regulated learning: A theoretical synthesis. </w:t>
      </w:r>
      <w:r w:rsidRPr="00C5749C">
        <w:rPr>
          <w:i/>
          <w:sz w:val="22"/>
          <w:szCs w:val="22"/>
        </w:rPr>
        <w:t>Review of Educational Research, 65</w:t>
      </w:r>
      <w:r w:rsidRPr="00C5749C">
        <w:rPr>
          <w:sz w:val="22"/>
          <w:szCs w:val="22"/>
        </w:rPr>
        <w:t>, 245-281.</w:t>
      </w:r>
    </w:p>
  </w:endnote>
  <w:endnote w:id="39">
    <w:p w14:paraId="5BB3B1C4" w14:textId="77777777" w:rsidR="00462FD8" w:rsidRDefault="00462FD8" w:rsidP="0046233F">
      <w:pPr>
        <w:widowControl w:val="0"/>
      </w:pPr>
      <w:r>
        <w:rPr>
          <w:rStyle w:val="EndnoteReference"/>
        </w:rPr>
        <w:endnoteRef/>
      </w:r>
      <w:r>
        <w:t xml:space="preserve"> </w:t>
      </w:r>
      <w:r w:rsidRPr="00C5749C">
        <w:rPr>
          <w:sz w:val="22"/>
          <w:szCs w:val="22"/>
        </w:rPr>
        <w:t xml:space="preserve">Hattie, J. (2009). </w:t>
      </w:r>
      <w:r w:rsidRPr="00C5749C">
        <w:rPr>
          <w:i/>
          <w:sz w:val="22"/>
          <w:szCs w:val="22"/>
        </w:rPr>
        <w:t>Visible learning: A synthesis of over 800 meta-analyses relating to achievement</w:t>
      </w:r>
      <w:r w:rsidRPr="00C5749C">
        <w:rPr>
          <w:sz w:val="22"/>
          <w:szCs w:val="22"/>
        </w:rPr>
        <w:t xml:space="preserve">. </w:t>
      </w:r>
      <w:proofErr w:type="spellStart"/>
      <w:r w:rsidRPr="00C5749C">
        <w:rPr>
          <w:sz w:val="22"/>
          <w:szCs w:val="22"/>
        </w:rPr>
        <w:t>Oxfordshire</w:t>
      </w:r>
      <w:proofErr w:type="spellEnd"/>
      <w:r w:rsidRPr="00C5749C">
        <w:rPr>
          <w:sz w:val="22"/>
          <w:szCs w:val="22"/>
        </w:rPr>
        <w:t>, England: Routledge.</w:t>
      </w:r>
    </w:p>
  </w:endnote>
  <w:endnote w:id="40">
    <w:p w14:paraId="17B788D1" w14:textId="77777777" w:rsidR="00462FD8" w:rsidRDefault="00462FD8" w:rsidP="0046233F">
      <w:pPr>
        <w:widowControl w:val="0"/>
      </w:pPr>
      <w:r>
        <w:rPr>
          <w:rStyle w:val="EndnoteReference"/>
        </w:rPr>
        <w:endnoteRef/>
      </w:r>
      <w:r>
        <w:t xml:space="preserve"> </w:t>
      </w:r>
      <w:r w:rsidRPr="00C5749C">
        <w:rPr>
          <w:sz w:val="22"/>
          <w:szCs w:val="22"/>
        </w:rPr>
        <w:t xml:space="preserve">Butler, D. L., &amp; </w:t>
      </w:r>
      <w:proofErr w:type="spellStart"/>
      <w:r w:rsidRPr="00C5749C">
        <w:rPr>
          <w:sz w:val="22"/>
          <w:szCs w:val="22"/>
        </w:rPr>
        <w:t>Winne</w:t>
      </w:r>
      <w:proofErr w:type="spellEnd"/>
      <w:r w:rsidRPr="00C5749C">
        <w:rPr>
          <w:sz w:val="22"/>
          <w:szCs w:val="22"/>
        </w:rPr>
        <w:t xml:space="preserve">, P. H. (1995). Feedback and self-regulated learning: A theoretical synthesis. </w:t>
      </w:r>
      <w:r w:rsidRPr="00C5749C">
        <w:rPr>
          <w:i/>
          <w:sz w:val="22"/>
          <w:szCs w:val="22"/>
        </w:rPr>
        <w:t>Review of Educational Research, 65</w:t>
      </w:r>
      <w:r w:rsidRPr="00C5749C">
        <w:rPr>
          <w:sz w:val="22"/>
          <w:szCs w:val="22"/>
        </w:rPr>
        <w:t>, 245-281.</w:t>
      </w:r>
    </w:p>
  </w:endnote>
  <w:endnote w:id="41">
    <w:p w14:paraId="770880E1" w14:textId="77777777" w:rsidR="00462FD8" w:rsidRDefault="00462FD8" w:rsidP="0046233F">
      <w:pPr>
        <w:widowControl w:val="0"/>
      </w:pPr>
      <w:r>
        <w:rPr>
          <w:rStyle w:val="EndnoteReference"/>
        </w:rPr>
        <w:endnoteRef/>
      </w:r>
      <w:r>
        <w:t xml:space="preserve"> </w:t>
      </w:r>
      <w:proofErr w:type="spellStart"/>
      <w:r w:rsidRPr="00C5749C">
        <w:rPr>
          <w:sz w:val="22"/>
          <w:szCs w:val="22"/>
        </w:rPr>
        <w:t>Roschelle</w:t>
      </w:r>
      <w:proofErr w:type="spellEnd"/>
      <w:r w:rsidRPr="00C5749C">
        <w:rPr>
          <w:sz w:val="22"/>
          <w:szCs w:val="22"/>
        </w:rPr>
        <w:t xml:space="preserve">, J., </w:t>
      </w:r>
      <w:proofErr w:type="spellStart"/>
      <w:r w:rsidRPr="00C5749C">
        <w:rPr>
          <w:sz w:val="22"/>
          <w:szCs w:val="22"/>
        </w:rPr>
        <w:t>Penuel</w:t>
      </w:r>
      <w:proofErr w:type="spellEnd"/>
      <w:r w:rsidRPr="00C5749C">
        <w:rPr>
          <w:sz w:val="22"/>
          <w:szCs w:val="22"/>
        </w:rPr>
        <w:t xml:space="preserve">, B., &amp; Abrahamson, L. (2004). </w:t>
      </w:r>
      <w:proofErr w:type="gramStart"/>
      <w:r w:rsidRPr="00C5749C">
        <w:rPr>
          <w:sz w:val="22"/>
          <w:szCs w:val="22"/>
        </w:rPr>
        <w:t>The networked classroom.</w:t>
      </w:r>
      <w:proofErr w:type="gramEnd"/>
      <w:r w:rsidRPr="00C5749C">
        <w:rPr>
          <w:sz w:val="22"/>
          <w:szCs w:val="22"/>
        </w:rPr>
        <w:t xml:space="preserve"> </w:t>
      </w:r>
      <w:r w:rsidRPr="00C5749C">
        <w:rPr>
          <w:i/>
          <w:sz w:val="22"/>
          <w:szCs w:val="22"/>
        </w:rPr>
        <w:t>Educational Leadership, 61</w:t>
      </w:r>
      <w:r w:rsidRPr="00C5749C">
        <w:rPr>
          <w:sz w:val="22"/>
          <w:szCs w:val="22"/>
        </w:rPr>
        <w:t>(5), 50-54.</w:t>
      </w:r>
    </w:p>
  </w:endnote>
  <w:endnote w:id="42">
    <w:p w14:paraId="1C453878" w14:textId="45309A14" w:rsidR="00462FD8" w:rsidRPr="00C5749C" w:rsidRDefault="00462FD8" w:rsidP="0046233F">
      <w:pPr>
        <w:widowControl w:val="0"/>
        <w:rPr>
          <w:sz w:val="22"/>
          <w:szCs w:val="22"/>
        </w:rPr>
      </w:pPr>
      <w:r>
        <w:rPr>
          <w:rStyle w:val="EndnoteReference"/>
        </w:rPr>
        <w:endnoteRef/>
      </w:r>
      <w:r>
        <w:t xml:space="preserve"> </w:t>
      </w:r>
      <w:proofErr w:type="spellStart"/>
      <w:r w:rsidRPr="00C5749C">
        <w:rPr>
          <w:sz w:val="22"/>
          <w:szCs w:val="22"/>
        </w:rPr>
        <w:t>Pape</w:t>
      </w:r>
      <w:proofErr w:type="spellEnd"/>
      <w:r w:rsidRPr="00C5749C">
        <w:rPr>
          <w:sz w:val="22"/>
          <w:szCs w:val="22"/>
        </w:rPr>
        <w:t xml:space="preserve">, S. J., Irving, K. E., Owens, D. T., </w:t>
      </w:r>
      <w:proofErr w:type="spellStart"/>
      <w:r w:rsidRPr="00C5749C">
        <w:rPr>
          <w:sz w:val="22"/>
          <w:szCs w:val="22"/>
        </w:rPr>
        <w:t>Boscardin</w:t>
      </w:r>
      <w:proofErr w:type="spellEnd"/>
      <w:r w:rsidRPr="00C5749C">
        <w:rPr>
          <w:sz w:val="22"/>
          <w:szCs w:val="22"/>
        </w:rPr>
        <w:t xml:space="preserve">, C. K., </w:t>
      </w:r>
      <w:proofErr w:type="spellStart"/>
      <w:r w:rsidRPr="00C5749C">
        <w:rPr>
          <w:sz w:val="22"/>
          <w:szCs w:val="22"/>
        </w:rPr>
        <w:t>Sanalan</w:t>
      </w:r>
      <w:proofErr w:type="spellEnd"/>
      <w:r w:rsidRPr="00C5749C">
        <w:rPr>
          <w:sz w:val="22"/>
          <w:szCs w:val="22"/>
        </w:rPr>
        <w:t xml:space="preserve">, V. A., Abrahamson, A. L., et al. (2008). </w:t>
      </w:r>
      <w:r w:rsidRPr="00C5749C">
        <w:rPr>
          <w:i/>
          <w:sz w:val="22"/>
          <w:szCs w:val="22"/>
        </w:rPr>
        <w:t>Classroom connectivity in algebra I classrooms: Results of a randomized control trial</w:t>
      </w:r>
      <w:r w:rsidRPr="00C5749C">
        <w:rPr>
          <w:sz w:val="22"/>
          <w:szCs w:val="22"/>
        </w:rPr>
        <w:t>. New York: American Education Research Association.</w:t>
      </w:r>
    </w:p>
  </w:endnote>
  <w:endnote w:id="43">
    <w:p w14:paraId="26940978" w14:textId="7493C9FA" w:rsidR="00462FD8" w:rsidRDefault="00462FD8" w:rsidP="0046233F">
      <w:pPr>
        <w:widowControl w:val="0"/>
        <w:ind w:firstLine="1"/>
      </w:pPr>
      <w:r>
        <w:rPr>
          <w:rStyle w:val="EndnoteReference"/>
        </w:rPr>
        <w:endnoteRef/>
      </w:r>
      <w:r>
        <w:t xml:space="preserve"> </w:t>
      </w:r>
      <w:r w:rsidRPr="00C5749C">
        <w:rPr>
          <w:sz w:val="22"/>
          <w:szCs w:val="22"/>
        </w:rPr>
        <w:t xml:space="preserve">Black, P., &amp; </w:t>
      </w:r>
      <w:proofErr w:type="spellStart"/>
      <w:r w:rsidRPr="00C5749C">
        <w:rPr>
          <w:sz w:val="22"/>
          <w:szCs w:val="22"/>
        </w:rPr>
        <w:t>Wiliam</w:t>
      </w:r>
      <w:proofErr w:type="spellEnd"/>
      <w:r w:rsidRPr="00C5749C">
        <w:rPr>
          <w:sz w:val="22"/>
          <w:szCs w:val="22"/>
        </w:rPr>
        <w:t xml:space="preserve">, D. (1998). </w:t>
      </w:r>
      <w:r w:rsidRPr="00C5749C">
        <w:rPr>
          <w:i/>
          <w:sz w:val="22"/>
          <w:szCs w:val="22"/>
        </w:rPr>
        <w:t>Inside the black box: Raising standards through classroom assessment</w:t>
      </w:r>
      <w:r w:rsidRPr="00C5749C">
        <w:rPr>
          <w:sz w:val="22"/>
          <w:szCs w:val="22"/>
        </w:rPr>
        <w:t>. London: King’s College London.</w:t>
      </w:r>
    </w:p>
  </w:endnote>
  <w:endnote w:id="44">
    <w:p w14:paraId="183C0B13" w14:textId="77777777" w:rsidR="00462FD8" w:rsidRDefault="00462FD8" w:rsidP="0046233F">
      <w:pPr>
        <w:widowControl w:val="0"/>
        <w:ind w:firstLine="1"/>
      </w:pPr>
      <w:r>
        <w:rPr>
          <w:rStyle w:val="EndnoteReference"/>
        </w:rPr>
        <w:endnoteRef/>
      </w:r>
      <w:r>
        <w:t xml:space="preserve"> </w:t>
      </w:r>
      <w:r w:rsidRPr="00C5749C">
        <w:rPr>
          <w:sz w:val="22"/>
          <w:szCs w:val="22"/>
        </w:rPr>
        <w:t xml:space="preserve">Fuchs, L. S., &amp; Fuchs, D. (1986). Effects of systematic formative evaluation: A meta-analysis. </w:t>
      </w:r>
      <w:r w:rsidRPr="00C5749C">
        <w:rPr>
          <w:i/>
          <w:sz w:val="22"/>
          <w:szCs w:val="22"/>
        </w:rPr>
        <w:t>Exceptional Children, 53</w:t>
      </w:r>
      <w:r w:rsidRPr="00C5749C">
        <w:rPr>
          <w:sz w:val="22"/>
          <w:szCs w:val="22"/>
        </w:rPr>
        <w:t>(3), 199-208.</w:t>
      </w:r>
    </w:p>
  </w:endnote>
  <w:endnote w:id="45">
    <w:p w14:paraId="5281A082" w14:textId="77777777" w:rsidR="00462FD8" w:rsidRDefault="00462FD8" w:rsidP="0046233F">
      <w:pPr>
        <w:widowControl w:val="0"/>
        <w:ind w:firstLine="1"/>
      </w:pPr>
      <w:r>
        <w:rPr>
          <w:rStyle w:val="EndnoteReference"/>
        </w:rPr>
        <w:endnoteRef/>
      </w:r>
      <w:r>
        <w:t xml:space="preserve"> </w:t>
      </w:r>
      <w:proofErr w:type="gramStart"/>
      <w:r w:rsidRPr="00C5749C">
        <w:rPr>
          <w:sz w:val="22"/>
          <w:szCs w:val="22"/>
        </w:rPr>
        <w:t>Means, B. (2006).</w:t>
      </w:r>
      <w:proofErr w:type="gramEnd"/>
      <w:r w:rsidRPr="00C5749C">
        <w:rPr>
          <w:sz w:val="22"/>
          <w:szCs w:val="22"/>
        </w:rPr>
        <w:t xml:space="preserve"> </w:t>
      </w:r>
      <w:proofErr w:type="gramStart"/>
      <w:r w:rsidRPr="00C5749C">
        <w:rPr>
          <w:i/>
          <w:sz w:val="22"/>
          <w:szCs w:val="22"/>
        </w:rPr>
        <w:t>Prospects for transforming schools with technology-supported assessment.</w:t>
      </w:r>
      <w:proofErr w:type="gramEnd"/>
      <w:r w:rsidRPr="00C5749C">
        <w:rPr>
          <w:sz w:val="22"/>
          <w:szCs w:val="22"/>
        </w:rPr>
        <w:t xml:space="preserve"> In Sawyer, R. K. (Ed.), </w:t>
      </w:r>
      <w:r w:rsidRPr="00C5749C">
        <w:rPr>
          <w:i/>
          <w:sz w:val="22"/>
          <w:szCs w:val="22"/>
        </w:rPr>
        <w:t xml:space="preserve">The Cambridge Handbook of the Learning Sciences </w:t>
      </w:r>
      <w:r w:rsidRPr="00C5749C">
        <w:rPr>
          <w:sz w:val="22"/>
          <w:szCs w:val="22"/>
        </w:rPr>
        <w:t>(pp. 505-519). New York: Cambridge University Press.</w:t>
      </w:r>
    </w:p>
  </w:endnote>
  <w:endnote w:id="46">
    <w:p w14:paraId="51F77571" w14:textId="7CB862EE" w:rsidR="00462FD8" w:rsidRDefault="00462FD8" w:rsidP="0046233F">
      <w:pPr>
        <w:widowControl w:val="0"/>
      </w:pPr>
      <w:r>
        <w:rPr>
          <w:rStyle w:val="EndnoteReference"/>
        </w:rPr>
        <w:endnoteRef/>
      </w:r>
      <w:r>
        <w:t xml:space="preserve"> </w:t>
      </w:r>
      <w:r w:rsidRPr="00C5749C">
        <w:rPr>
          <w:sz w:val="22"/>
          <w:szCs w:val="22"/>
        </w:rPr>
        <w:t xml:space="preserve">Heffernan, N. T., Heffernan, C. L., </w:t>
      </w:r>
      <w:proofErr w:type="spellStart"/>
      <w:r w:rsidRPr="00C5749C">
        <w:rPr>
          <w:sz w:val="22"/>
          <w:szCs w:val="22"/>
        </w:rPr>
        <w:t>Decoteau</w:t>
      </w:r>
      <w:proofErr w:type="spellEnd"/>
      <w:r w:rsidRPr="00C5749C">
        <w:rPr>
          <w:sz w:val="22"/>
          <w:szCs w:val="22"/>
        </w:rPr>
        <w:t xml:space="preserve">, M. B., &amp; </w:t>
      </w:r>
      <w:proofErr w:type="spellStart"/>
      <w:r w:rsidRPr="00C5749C">
        <w:rPr>
          <w:sz w:val="22"/>
          <w:szCs w:val="22"/>
        </w:rPr>
        <w:t>Militello</w:t>
      </w:r>
      <w:proofErr w:type="spellEnd"/>
      <w:r w:rsidRPr="00C5749C">
        <w:rPr>
          <w:sz w:val="22"/>
          <w:szCs w:val="22"/>
        </w:rPr>
        <w:t xml:space="preserve">, M. (2012). </w:t>
      </w:r>
      <w:proofErr w:type="gramStart"/>
      <w:r w:rsidRPr="00C5749C">
        <w:rPr>
          <w:i/>
          <w:sz w:val="22"/>
          <w:szCs w:val="22"/>
        </w:rPr>
        <w:t>Effective and meaningful use of educational technology</w:t>
      </w:r>
      <w:r w:rsidRPr="00C5749C">
        <w:rPr>
          <w:sz w:val="22"/>
          <w:szCs w:val="22"/>
        </w:rPr>
        <w:t>.</w:t>
      </w:r>
      <w:proofErr w:type="gramEnd"/>
      <w:r w:rsidRPr="00C5749C">
        <w:rPr>
          <w:sz w:val="22"/>
          <w:szCs w:val="22"/>
        </w:rPr>
        <w:t xml:space="preserve"> In C. </w:t>
      </w:r>
      <w:proofErr w:type="spellStart"/>
      <w:r w:rsidRPr="00C5749C">
        <w:rPr>
          <w:sz w:val="22"/>
          <w:szCs w:val="22"/>
        </w:rPr>
        <w:t>Dede</w:t>
      </w:r>
      <w:proofErr w:type="spellEnd"/>
      <w:r w:rsidRPr="00C5749C">
        <w:rPr>
          <w:sz w:val="22"/>
          <w:szCs w:val="22"/>
        </w:rPr>
        <w:t xml:space="preserve"> and J. Richards (Eds.), </w:t>
      </w:r>
      <w:r w:rsidRPr="00C5749C">
        <w:rPr>
          <w:i/>
          <w:sz w:val="22"/>
          <w:szCs w:val="22"/>
        </w:rPr>
        <w:t>Digital teaching platforms: Customizing classroom learning for each student</w:t>
      </w:r>
      <w:r w:rsidRPr="00C5749C">
        <w:rPr>
          <w:sz w:val="22"/>
          <w:szCs w:val="22"/>
        </w:rPr>
        <w:t xml:space="preserve"> (pp. 88-102). New York: Teachers College Press.</w:t>
      </w:r>
    </w:p>
  </w:endnote>
  <w:endnote w:id="47">
    <w:p w14:paraId="1D613E34" w14:textId="77777777" w:rsidR="00462FD8" w:rsidRDefault="00462FD8" w:rsidP="0046233F">
      <w:pPr>
        <w:widowControl w:val="0"/>
      </w:pPr>
      <w:r>
        <w:rPr>
          <w:rStyle w:val="EndnoteReference"/>
        </w:rPr>
        <w:endnoteRef/>
      </w:r>
      <w:r>
        <w:t xml:space="preserve"> </w:t>
      </w:r>
      <w:proofErr w:type="gramStart"/>
      <w:r w:rsidRPr="00C5749C">
        <w:rPr>
          <w:sz w:val="22"/>
          <w:szCs w:val="22"/>
        </w:rPr>
        <w:t xml:space="preserve">Means, B., </w:t>
      </w:r>
      <w:proofErr w:type="spellStart"/>
      <w:r w:rsidRPr="00C5749C">
        <w:rPr>
          <w:sz w:val="22"/>
          <w:szCs w:val="22"/>
        </w:rPr>
        <w:t>Bakia</w:t>
      </w:r>
      <w:proofErr w:type="spellEnd"/>
      <w:r w:rsidRPr="00C5749C">
        <w:rPr>
          <w:sz w:val="22"/>
          <w:szCs w:val="22"/>
        </w:rPr>
        <w:t>, M., &amp; Murphy, R. (2014).</w:t>
      </w:r>
      <w:proofErr w:type="gramEnd"/>
      <w:r w:rsidRPr="00C5749C">
        <w:rPr>
          <w:sz w:val="22"/>
          <w:szCs w:val="22"/>
        </w:rPr>
        <w:t xml:space="preserve"> </w:t>
      </w:r>
      <w:r w:rsidRPr="00C5749C">
        <w:rPr>
          <w:i/>
          <w:sz w:val="22"/>
          <w:szCs w:val="22"/>
        </w:rPr>
        <w:t>Learning online: What research tells us about whether, when and how</w:t>
      </w:r>
      <w:r w:rsidRPr="00C5749C">
        <w:rPr>
          <w:sz w:val="22"/>
          <w:szCs w:val="22"/>
        </w:rPr>
        <w:t>. London and New York: Routledge.</w:t>
      </w:r>
    </w:p>
  </w:endnote>
  <w:endnote w:id="48">
    <w:p w14:paraId="369C15AD" w14:textId="77777777" w:rsidR="00462FD8" w:rsidRDefault="00462FD8" w:rsidP="0046233F">
      <w:pPr>
        <w:widowControl w:val="0"/>
        <w:ind w:firstLine="1"/>
      </w:pPr>
      <w:r>
        <w:rPr>
          <w:rStyle w:val="EndnoteReference"/>
        </w:rPr>
        <w:endnoteRef/>
      </w:r>
      <w:r>
        <w:t xml:space="preserve"> </w:t>
      </w:r>
      <w:proofErr w:type="spellStart"/>
      <w:proofErr w:type="gramStart"/>
      <w:r w:rsidRPr="00C5749C">
        <w:rPr>
          <w:sz w:val="22"/>
          <w:szCs w:val="22"/>
        </w:rPr>
        <w:t>Roschelle</w:t>
      </w:r>
      <w:proofErr w:type="spellEnd"/>
      <w:r w:rsidRPr="00C5749C">
        <w:rPr>
          <w:sz w:val="22"/>
          <w:szCs w:val="22"/>
        </w:rPr>
        <w:t xml:space="preserve">, J., </w:t>
      </w:r>
      <w:proofErr w:type="spellStart"/>
      <w:r w:rsidRPr="00C5749C">
        <w:rPr>
          <w:sz w:val="22"/>
          <w:szCs w:val="22"/>
        </w:rPr>
        <w:t>Shechtman</w:t>
      </w:r>
      <w:proofErr w:type="spellEnd"/>
      <w:r w:rsidRPr="00C5749C">
        <w:rPr>
          <w:sz w:val="22"/>
          <w:szCs w:val="22"/>
        </w:rPr>
        <w:t xml:space="preserve">, N., Tatar, D., </w:t>
      </w:r>
      <w:proofErr w:type="spellStart"/>
      <w:r w:rsidRPr="00C5749C">
        <w:rPr>
          <w:sz w:val="22"/>
          <w:szCs w:val="22"/>
        </w:rPr>
        <w:t>Hegedus</w:t>
      </w:r>
      <w:proofErr w:type="spellEnd"/>
      <w:r w:rsidRPr="00C5749C">
        <w:rPr>
          <w:sz w:val="22"/>
          <w:szCs w:val="22"/>
        </w:rPr>
        <w:t xml:space="preserve">, S., Hopkins, B., </w:t>
      </w:r>
      <w:proofErr w:type="spellStart"/>
      <w:r w:rsidRPr="00C5749C">
        <w:rPr>
          <w:sz w:val="22"/>
          <w:szCs w:val="22"/>
        </w:rPr>
        <w:t>Empson</w:t>
      </w:r>
      <w:proofErr w:type="spellEnd"/>
      <w:r w:rsidRPr="00C5749C">
        <w:rPr>
          <w:sz w:val="22"/>
          <w:szCs w:val="22"/>
        </w:rPr>
        <w:t>, S., et al. (2010).</w:t>
      </w:r>
      <w:proofErr w:type="gramEnd"/>
      <w:r w:rsidRPr="00C5749C">
        <w:rPr>
          <w:sz w:val="22"/>
          <w:szCs w:val="22"/>
        </w:rPr>
        <w:t xml:space="preserve"> Integration of technology, curriculum, and professional development for advancing middle school mathematics: Three large-scale studies. </w:t>
      </w:r>
      <w:r w:rsidRPr="00C5749C">
        <w:rPr>
          <w:i/>
          <w:sz w:val="22"/>
          <w:szCs w:val="22"/>
        </w:rPr>
        <w:t>American Educational Research Journal, 47</w:t>
      </w:r>
      <w:r w:rsidRPr="00C5749C">
        <w:rPr>
          <w:sz w:val="22"/>
          <w:szCs w:val="22"/>
        </w:rPr>
        <w:t>(4), 833-878.</w:t>
      </w:r>
    </w:p>
  </w:endnote>
  <w:endnote w:id="49">
    <w:p w14:paraId="1CF85DF3" w14:textId="77777777" w:rsidR="00462FD8" w:rsidRDefault="00462FD8" w:rsidP="0046233F">
      <w:pPr>
        <w:widowControl w:val="0"/>
        <w:ind w:firstLine="1"/>
      </w:pPr>
      <w:r>
        <w:rPr>
          <w:rStyle w:val="EndnoteReference"/>
        </w:rPr>
        <w:endnoteRef/>
      </w:r>
      <w:r>
        <w:t xml:space="preserve"> </w:t>
      </w:r>
      <w:proofErr w:type="gramStart"/>
      <w:r w:rsidRPr="00C5749C">
        <w:rPr>
          <w:sz w:val="22"/>
          <w:szCs w:val="22"/>
        </w:rPr>
        <w:t xml:space="preserve">Linn, M. C., Lee, H. S., Tinker, R., </w:t>
      </w:r>
      <w:proofErr w:type="spellStart"/>
      <w:r w:rsidRPr="00C5749C">
        <w:rPr>
          <w:sz w:val="22"/>
          <w:szCs w:val="22"/>
        </w:rPr>
        <w:t>Husic</w:t>
      </w:r>
      <w:proofErr w:type="spellEnd"/>
      <w:r w:rsidRPr="00C5749C">
        <w:rPr>
          <w:sz w:val="22"/>
          <w:szCs w:val="22"/>
        </w:rPr>
        <w:t>, F., &amp; Chiu, J. L. (2006).</w:t>
      </w:r>
      <w:proofErr w:type="gramEnd"/>
      <w:r w:rsidRPr="00C5749C">
        <w:rPr>
          <w:sz w:val="22"/>
          <w:szCs w:val="22"/>
        </w:rPr>
        <w:t xml:space="preserve"> Teaching and assessing knowledge integration in science. </w:t>
      </w:r>
      <w:r w:rsidRPr="00C5749C">
        <w:rPr>
          <w:i/>
          <w:sz w:val="22"/>
          <w:szCs w:val="22"/>
        </w:rPr>
        <w:t>Science, 313</w:t>
      </w:r>
      <w:r w:rsidRPr="00C5749C">
        <w:rPr>
          <w:sz w:val="22"/>
          <w:szCs w:val="22"/>
        </w:rPr>
        <w:t>(5790), 1049-1050.</w:t>
      </w:r>
    </w:p>
  </w:endnote>
  <w:endnote w:id="50">
    <w:p w14:paraId="7F38ED6B" w14:textId="2D3875D8" w:rsidR="00462FD8" w:rsidRDefault="00462FD8" w:rsidP="0046233F">
      <w:pPr>
        <w:widowControl w:val="0"/>
      </w:pPr>
      <w:r>
        <w:rPr>
          <w:rStyle w:val="EndnoteReference"/>
        </w:rPr>
        <w:endnoteRef/>
      </w:r>
      <w:r>
        <w:t xml:space="preserve"> </w:t>
      </w:r>
      <w:proofErr w:type="gramStart"/>
      <w:r w:rsidRPr="00C5749C">
        <w:rPr>
          <w:sz w:val="22"/>
          <w:szCs w:val="22"/>
        </w:rPr>
        <w:t>Chiu, J. L. &amp; Linn, M. C. (2012).</w:t>
      </w:r>
      <w:proofErr w:type="gramEnd"/>
      <w:r w:rsidRPr="00C5749C">
        <w:rPr>
          <w:sz w:val="22"/>
          <w:szCs w:val="22"/>
        </w:rPr>
        <w:t xml:space="preserve"> </w:t>
      </w:r>
      <w:proofErr w:type="gramStart"/>
      <w:r w:rsidRPr="00C5749C">
        <w:rPr>
          <w:sz w:val="22"/>
          <w:szCs w:val="22"/>
        </w:rPr>
        <w:t>The role of self-monitoring in learning chemistry with dynamic visualizations.</w:t>
      </w:r>
      <w:proofErr w:type="gramEnd"/>
      <w:r w:rsidRPr="00C5749C">
        <w:rPr>
          <w:sz w:val="22"/>
          <w:szCs w:val="22"/>
        </w:rPr>
        <w:t xml:space="preserve"> </w:t>
      </w:r>
      <w:r w:rsidRPr="00C5749C">
        <w:rPr>
          <w:i/>
          <w:sz w:val="22"/>
          <w:szCs w:val="22"/>
        </w:rPr>
        <w:t>Metacognition in Science Education</w:t>
      </w:r>
      <w:r w:rsidRPr="0046233F">
        <w:rPr>
          <w:i/>
          <w:sz w:val="22"/>
          <w:szCs w:val="22"/>
        </w:rPr>
        <w:t xml:space="preserve">, </w:t>
      </w:r>
      <w:r w:rsidR="00B4314B" w:rsidRPr="0046233F">
        <w:rPr>
          <w:i/>
          <w:sz w:val="22"/>
          <w:szCs w:val="22"/>
        </w:rPr>
        <w:t>40,</w:t>
      </w:r>
      <w:r w:rsidR="00B4314B">
        <w:rPr>
          <w:sz w:val="22"/>
          <w:szCs w:val="22"/>
        </w:rPr>
        <w:t xml:space="preserve"> </w:t>
      </w:r>
      <w:r w:rsidRPr="00C5749C">
        <w:rPr>
          <w:sz w:val="22"/>
          <w:szCs w:val="22"/>
        </w:rPr>
        <w:t>133-163.</w:t>
      </w:r>
    </w:p>
  </w:endnote>
  <w:endnote w:id="51">
    <w:p w14:paraId="45F92046" w14:textId="77777777" w:rsidR="00462FD8" w:rsidRPr="00992E0B" w:rsidRDefault="00462FD8" w:rsidP="0046233F">
      <w:pPr>
        <w:widowControl w:val="0"/>
      </w:pPr>
      <w:r>
        <w:rPr>
          <w:rStyle w:val="EndnoteReference"/>
        </w:rPr>
        <w:endnoteRef/>
      </w:r>
      <w:r>
        <w:t xml:space="preserve"> </w:t>
      </w:r>
      <w:r w:rsidRPr="00C5749C">
        <w:rPr>
          <w:sz w:val="22"/>
          <w:szCs w:val="22"/>
        </w:rPr>
        <w:t xml:space="preserve">Meyer, B. J., </w:t>
      </w:r>
      <w:proofErr w:type="spellStart"/>
      <w:r w:rsidRPr="00C5749C">
        <w:rPr>
          <w:sz w:val="22"/>
          <w:szCs w:val="22"/>
        </w:rPr>
        <w:t>Middlemiss</w:t>
      </w:r>
      <w:proofErr w:type="spellEnd"/>
      <w:r w:rsidRPr="00C5749C">
        <w:rPr>
          <w:sz w:val="22"/>
          <w:szCs w:val="22"/>
        </w:rPr>
        <w:t xml:space="preserve">, W., </w:t>
      </w:r>
      <w:proofErr w:type="spellStart"/>
      <w:r w:rsidRPr="00C5749C">
        <w:rPr>
          <w:sz w:val="22"/>
          <w:szCs w:val="22"/>
        </w:rPr>
        <w:t>Theodorou</w:t>
      </w:r>
      <w:proofErr w:type="spellEnd"/>
      <w:r w:rsidRPr="00C5749C">
        <w:rPr>
          <w:sz w:val="22"/>
          <w:szCs w:val="22"/>
        </w:rPr>
        <w:t xml:space="preserve">, E., </w:t>
      </w:r>
      <w:proofErr w:type="spellStart"/>
      <w:r w:rsidRPr="00C5749C">
        <w:rPr>
          <w:sz w:val="22"/>
          <w:szCs w:val="22"/>
        </w:rPr>
        <w:t>Brezinski</w:t>
      </w:r>
      <w:proofErr w:type="spellEnd"/>
      <w:r w:rsidRPr="00C5749C">
        <w:rPr>
          <w:sz w:val="22"/>
          <w:szCs w:val="22"/>
        </w:rPr>
        <w:t xml:space="preserve">, K. L., McDougall, J., &amp; Bartlett, B. J. (2002). Effects of structure strategy instruction delivered to fifth-grade children using the Internet with and without the aid of older adult tutors. </w:t>
      </w:r>
      <w:proofErr w:type="gramStart"/>
      <w:r w:rsidRPr="00C5749C">
        <w:rPr>
          <w:i/>
          <w:sz w:val="22"/>
          <w:szCs w:val="22"/>
        </w:rPr>
        <w:t>Journal of Educational Psychology, 94</w:t>
      </w:r>
      <w:r w:rsidRPr="00C5749C">
        <w:rPr>
          <w:sz w:val="22"/>
          <w:szCs w:val="22"/>
        </w:rPr>
        <w:t>(3), 486.</w:t>
      </w:r>
      <w:proofErr w:type="gramEnd"/>
    </w:p>
  </w:endnote>
  <w:endnote w:id="52">
    <w:p w14:paraId="015807C2" w14:textId="77777777" w:rsidR="00462FD8" w:rsidRDefault="00462FD8" w:rsidP="0046233F">
      <w:pPr>
        <w:widowControl w:val="0"/>
      </w:pPr>
      <w:r>
        <w:rPr>
          <w:rStyle w:val="EndnoteReference"/>
        </w:rPr>
        <w:endnoteRef/>
      </w:r>
      <w:r>
        <w:t xml:space="preserve"> </w:t>
      </w:r>
      <w:proofErr w:type="spellStart"/>
      <w:r w:rsidRPr="00C5749C">
        <w:rPr>
          <w:sz w:val="22"/>
          <w:szCs w:val="22"/>
        </w:rPr>
        <w:t>Wijekumar</w:t>
      </w:r>
      <w:proofErr w:type="spellEnd"/>
      <w:r w:rsidRPr="00C5749C">
        <w:rPr>
          <w:sz w:val="22"/>
          <w:szCs w:val="22"/>
        </w:rPr>
        <w:t>, K. K., Meyer, B. J., &amp; Lei, P. (2012). Large-scale randomized controlled trial with 4th graders using intelligent tutoring of the structure strategy to improve nonfiction reading comprehension. </w:t>
      </w:r>
      <w:r w:rsidRPr="00C5749C">
        <w:rPr>
          <w:i/>
          <w:sz w:val="22"/>
          <w:szCs w:val="22"/>
        </w:rPr>
        <w:t>Educational Technology Research and Development, 60</w:t>
      </w:r>
      <w:r w:rsidRPr="00C5749C">
        <w:rPr>
          <w:sz w:val="22"/>
          <w:szCs w:val="22"/>
        </w:rPr>
        <w:t>(6), 987-1013.</w:t>
      </w:r>
    </w:p>
  </w:endnote>
  <w:endnote w:id="53">
    <w:p w14:paraId="292E474A" w14:textId="77777777" w:rsidR="00462FD8" w:rsidRDefault="00462FD8" w:rsidP="0046233F">
      <w:pPr>
        <w:widowControl w:val="0"/>
        <w:ind w:firstLine="1"/>
      </w:pPr>
      <w:r>
        <w:rPr>
          <w:rStyle w:val="EndnoteReference"/>
        </w:rPr>
        <w:endnoteRef/>
      </w:r>
      <w:r>
        <w:t xml:space="preserve"> </w:t>
      </w:r>
      <w:r w:rsidRPr="00C5749C">
        <w:rPr>
          <w:sz w:val="22"/>
          <w:szCs w:val="22"/>
        </w:rPr>
        <w:t xml:space="preserve">National Center for Education Statistics (2012). </w:t>
      </w:r>
      <w:r w:rsidRPr="00C5749C">
        <w:rPr>
          <w:i/>
          <w:sz w:val="22"/>
          <w:szCs w:val="22"/>
        </w:rPr>
        <w:t>The nation’s report card: Writing 2011</w:t>
      </w:r>
      <w:r w:rsidRPr="00C5749C">
        <w:rPr>
          <w:sz w:val="22"/>
          <w:szCs w:val="22"/>
        </w:rPr>
        <w:t>. Washington, DC: National Center for Education Statistics.</w:t>
      </w:r>
    </w:p>
  </w:endnote>
  <w:endnote w:id="54">
    <w:p w14:paraId="6F71A2FE" w14:textId="62EFF933" w:rsidR="00462FD8" w:rsidRDefault="00462FD8" w:rsidP="0046233F">
      <w:pPr>
        <w:widowControl w:val="0"/>
        <w:ind w:firstLine="1"/>
      </w:pPr>
      <w:r>
        <w:rPr>
          <w:rStyle w:val="EndnoteReference"/>
        </w:rPr>
        <w:endnoteRef/>
      </w:r>
      <w:r>
        <w:t xml:space="preserve"> </w:t>
      </w:r>
      <w:proofErr w:type="spellStart"/>
      <w:r w:rsidRPr="00C5749C">
        <w:rPr>
          <w:sz w:val="22"/>
          <w:szCs w:val="22"/>
        </w:rPr>
        <w:t>Pedró</w:t>
      </w:r>
      <w:proofErr w:type="spellEnd"/>
      <w:r w:rsidRPr="00C5749C">
        <w:rPr>
          <w:sz w:val="22"/>
          <w:szCs w:val="22"/>
        </w:rPr>
        <w:t xml:space="preserve">, F. (2010). </w:t>
      </w:r>
      <w:r w:rsidRPr="00C5749C">
        <w:rPr>
          <w:i/>
          <w:sz w:val="22"/>
          <w:szCs w:val="22"/>
        </w:rPr>
        <w:t>Are the new millennium learners making the grade</w:t>
      </w:r>
      <w:proofErr w:type="gramStart"/>
      <w:r w:rsidRPr="00C5749C">
        <w:rPr>
          <w:i/>
          <w:sz w:val="22"/>
          <w:szCs w:val="22"/>
        </w:rPr>
        <w:t>?:</w:t>
      </w:r>
      <w:proofErr w:type="gramEnd"/>
      <w:r w:rsidRPr="00C5749C">
        <w:rPr>
          <w:i/>
          <w:sz w:val="22"/>
          <w:szCs w:val="22"/>
        </w:rPr>
        <w:t xml:space="preserve"> Technology use and educational performance in PISA</w:t>
      </w:r>
      <w:r w:rsidRPr="00C5749C">
        <w:rPr>
          <w:sz w:val="22"/>
          <w:szCs w:val="22"/>
        </w:rPr>
        <w:t>. Paris: Centre for Educational Research and Innovation, OECD.</w:t>
      </w:r>
    </w:p>
  </w:endnote>
  <w:endnote w:id="55">
    <w:p w14:paraId="7586F00E" w14:textId="120D8523" w:rsidR="00462FD8" w:rsidRDefault="00462FD8" w:rsidP="0046233F">
      <w:pPr>
        <w:widowControl w:val="0"/>
        <w:ind w:firstLine="1"/>
      </w:pPr>
      <w:r>
        <w:rPr>
          <w:rStyle w:val="EndnoteReference"/>
        </w:rPr>
        <w:endnoteRef/>
      </w:r>
      <w:r>
        <w:t xml:space="preserve"> </w:t>
      </w:r>
      <w:r w:rsidRPr="00C5749C">
        <w:rPr>
          <w:sz w:val="22"/>
          <w:szCs w:val="22"/>
        </w:rPr>
        <w:t xml:space="preserve">Cheung, A., </w:t>
      </w:r>
      <w:proofErr w:type="spellStart"/>
      <w:r w:rsidRPr="00C5749C">
        <w:rPr>
          <w:sz w:val="22"/>
          <w:szCs w:val="22"/>
        </w:rPr>
        <w:t>Slavin</w:t>
      </w:r>
      <w:proofErr w:type="spellEnd"/>
      <w:r w:rsidRPr="00C5749C">
        <w:rPr>
          <w:sz w:val="22"/>
          <w:szCs w:val="22"/>
        </w:rPr>
        <w:t xml:space="preserve">, R. E. (2011, July). </w:t>
      </w:r>
      <w:r w:rsidRPr="00C5749C">
        <w:rPr>
          <w:i/>
          <w:sz w:val="22"/>
          <w:szCs w:val="22"/>
        </w:rPr>
        <w:t>The effectiveness of educational technology applications for enhancing mathematics achievement in K-12 classrooms: A meta-analysis</w:t>
      </w:r>
      <w:r w:rsidRPr="00C5749C">
        <w:rPr>
          <w:sz w:val="22"/>
          <w:szCs w:val="22"/>
        </w:rPr>
        <w:t>. Baltimore, MD: Johns Hopkins University, Center for Research and Reform in Education.</w:t>
      </w:r>
    </w:p>
  </w:endnote>
  <w:endnote w:id="56">
    <w:p w14:paraId="54B44265" w14:textId="17352934" w:rsidR="00462FD8" w:rsidRDefault="00462FD8" w:rsidP="0046233F">
      <w:pPr>
        <w:widowControl w:val="0"/>
        <w:ind w:firstLine="1"/>
      </w:pPr>
      <w:r>
        <w:rPr>
          <w:rStyle w:val="EndnoteReference"/>
        </w:rPr>
        <w:endnoteRef/>
      </w:r>
      <w:r>
        <w:t xml:space="preserve"> </w:t>
      </w:r>
      <w:r w:rsidRPr="00C5749C">
        <w:rPr>
          <w:sz w:val="22"/>
          <w:szCs w:val="22"/>
        </w:rPr>
        <w:t xml:space="preserve">Cheung, A., </w:t>
      </w:r>
      <w:proofErr w:type="spellStart"/>
      <w:r w:rsidRPr="00C5749C">
        <w:rPr>
          <w:sz w:val="22"/>
          <w:szCs w:val="22"/>
        </w:rPr>
        <w:t>Slavin</w:t>
      </w:r>
      <w:proofErr w:type="spellEnd"/>
      <w:r w:rsidRPr="00C5749C">
        <w:rPr>
          <w:sz w:val="22"/>
          <w:szCs w:val="22"/>
        </w:rPr>
        <w:t xml:space="preserve">, R. E. (2012, April). </w:t>
      </w:r>
      <w:r w:rsidRPr="00C5749C">
        <w:rPr>
          <w:i/>
          <w:sz w:val="22"/>
          <w:szCs w:val="22"/>
        </w:rPr>
        <w:t>The effectiveness of educational technology applications for enhancing reading achievement in K-12 classrooms: A meta-analysis</w:t>
      </w:r>
      <w:r w:rsidRPr="00C5749C">
        <w:rPr>
          <w:sz w:val="22"/>
          <w:szCs w:val="22"/>
        </w:rPr>
        <w:t>. Baltimore, MD: Johns Hopkins University, Center for Research and Reform in Education.</w:t>
      </w:r>
    </w:p>
  </w:endnote>
  <w:endnote w:id="57">
    <w:p w14:paraId="2263F988" w14:textId="77777777" w:rsidR="00462FD8" w:rsidRPr="00C5749C" w:rsidRDefault="00462FD8" w:rsidP="0046233F">
      <w:pPr>
        <w:widowControl w:val="0"/>
        <w:ind w:firstLine="1"/>
        <w:rPr>
          <w:sz w:val="22"/>
          <w:szCs w:val="22"/>
        </w:rPr>
      </w:pPr>
      <w:r>
        <w:rPr>
          <w:rStyle w:val="EndnoteReference"/>
        </w:rPr>
        <w:endnoteRef/>
      </w:r>
      <w:r>
        <w:t xml:space="preserve"> </w:t>
      </w:r>
      <w:proofErr w:type="spellStart"/>
      <w:r w:rsidRPr="00C5749C">
        <w:rPr>
          <w:sz w:val="22"/>
          <w:szCs w:val="22"/>
        </w:rPr>
        <w:t>Tamin</w:t>
      </w:r>
      <w:proofErr w:type="spellEnd"/>
      <w:r w:rsidRPr="00C5749C">
        <w:rPr>
          <w:sz w:val="22"/>
          <w:szCs w:val="22"/>
        </w:rPr>
        <w:t xml:space="preserve">, R., Bernard, R., </w:t>
      </w:r>
      <w:proofErr w:type="spellStart"/>
      <w:r w:rsidRPr="00C5749C">
        <w:rPr>
          <w:sz w:val="22"/>
          <w:szCs w:val="22"/>
        </w:rPr>
        <w:t>Borokhovski</w:t>
      </w:r>
      <w:proofErr w:type="spellEnd"/>
      <w:r w:rsidRPr="00C5749C">
        <w:rPr>
          <w:sz w:val="22"/>
          <w:szCs w:val="22"/>
        </w:rPr>
        <w:t xml:space="preserve">, E., </w:t>
      </w:r>
      <w:proofErr w:type="spellStart"/>
      <w:r w:rsidRPr="00C5749C">
        <w:rPr>
          <w:sz w:val="22"/>
          <w:szCs w:val="22"/>
        </w:rPr>
        <w:t>Abrami</w:t>
      </w:r>
      <w:proofErr w:type="spellEnd"/>
      <w:r w:rsidRPr="00C5749C">
        <w:rPr>
          <w:sz w:val="22"/>
          <w:szCs w:val="22"/>
        </w:rPr>
        <w:t xml:space="preserve">, P. &amp; </w:t>
      </w:r>
      <w:proofErr w:type="spellStart"/>
      <w:r w:rsidRPr="00C5749C">
        <w:rPr>
          <w:sz w:val="22"/>
          <w:szCs w:val="22"/>
        </w:rPr>
        <w:t>Schmid</w:t>
      </w:r>
      <w:proofErr w:type="spellEnd"/>
      <w:r w:rsidRPr="00C5749C">
        <w:rPr>
          <w:sz w:val="22"/>
          <w:szCs w:val="22"/>
        </w:rPr>
        <w:t xml:space="preserve">, R. (2011). What forty years of research says about the impact of technology on learning: A second-order meta-analysis and validation study. </w:t>
      </w:r>
      <w:r w:rsidRPr="00C5749C">
        <w:rPr>
          <w:i/>
          <w:sz w:val="22"/>
          <w:szCs w:val="22"/>
        </w:rPr>
        <w:t>Review of Educational Research, 81</w:t>
      </w:r>
      <w:r w:rsidRPr="00C5749C">
        <w:rPr>
          <w:sz w:val="22"/>
          <w:szCs w:val="22"/>
        </w:rPr>
        <w:t>, 4–28.</w:t>
      </w:r>
    </w:p>
  </w:endnote>
  <w:endnote w:id="58">
    <w:p w14:paraId="70688BE7" w14:textId="77777777" w:rsidR="00462FD8" w:rsidRDefault="00462FD8" w:rsidP="00CD5D06">
      <w:pPr>
        <w:widowControl w:val="0"/>
        <w:ind w:firstLine="1"/>
      </w:pPr>
      <w:r>
        <w:rPr>
          <w:rStyle w:val="EndnoteReference"/>
        </w:rPr>
        <w:endnoteRef/>
      </w:r>
      <w:r>
        <w:t xml:space="preserve"> </w:t>
      </w:r>
      <w:r w:rsidRPr="00C5749C">
        <w:rPr>
          <w:sz w:val="22"/>
          <w:szCs w:val="22"/>
        </w:rPr>
        <w:t xml:space="preserve">Hattie, J. (2009). </w:t>
      </w:r>
      <w:r w:rsidRPr="00C5749C">
        <w:rPr>
          <w:i/>
          <w:sz w:val="22"/>
          <w:szCs w:val="22"/>
        </w:rPr>
        <w:t>Visible learning: A synthesis of over 800 meta-analyses relating to achievement</w:t>
      </w:r>
      <w:r w:rsidRPr="00C5749C">
        <w:rPr>
          <w:sz w:val="22"/>
          <w:szCs w:val="22"/>
        </w:rPr>
        <w:t xml:space="preserve">. </w:t>
      </w:r>
      <w:proofErr w:type="spellStart"/>
      <w:r w:rsidRPr="00C5749C">
        <w:rPr>
          <w:sz w:val="22"/>
          <w:szCs w:val="22"/>
        </w:rPr>
        <w:t>Oxfordshire</w:t>
      </w:r>
      <w:proofErr w:type="spellEnd"/>
      <w:r w:rsidRPr="00C5749C">
        <w:rPr>
          <w:sz w:val="22"/>
          <w:szCs w:val="22"/>
        </w:rPr>
        <w:t>, England: Routledge.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73CD3" w14:textId="77777777" w:rsidR="00462FD8" w:rsidRDefault="00462FD8" w:rsidP="00BD44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1056EC0" w14:textId="77777777" w:rsidR="00462FD8" w:rsidRDefault="00462F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E8402" w14:textId="77777777" w:rsidR="00462FD8" w:rsidRDefault="00462FD8" w:rsidP="00BD44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0B3B">
      <w:rPr>
        <w:rStyle w:val="PageNumber"/>
        <w:noProof/>
      </w:rPr>
      <w:t>15</w:t>
    </w:r>
    <w:r>
      <w:rPr>
        <w:rStyle w:val="PageNumber"/>
      </w:rPr>
      <w:fldChar w:fldCharType="end"/>
    </w:r>
  </w:p>
  <w:p w14:paraId="170B1E51" w14:textId="77777777" w:rsidR="00462FD8" w:rsidRDefault="00462F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E74D5" w14:textId="77777777" w:rsidR="001B3844" w:rsidRDefault="001B3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7C400" w14:textId="77777777" w:rsidR="008C47AF" w:rsidRDefault="008C47AF" w:rsidP="00140A5B">
      <w:r>
        <w:separator/>
      </w:r>
    </w:p>
  </w:footnote>
  <w:footnote w:type="continuationSeparator" w:id="0">
    <w:p w14:paraId="31464CAA" w14:textId="77777777" w:rsidR="008C47AF" w:rsidRDefault="008C47AF" w:rsidP="00140A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30E66" w14:textId="2F70E8EE" w:rsidR="00462FD8" w:rsidRDefault="00462F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17CF0" w14:textId="2E2DD5D4" w:rsidR="00462FD8" w:rsidRDefault="00462F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92441" w14:textId="19A4ADCF" w:rsidR="00462FD8" w:rsidRDefault="00462F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6174"/>
    <w:multiLevelType w:val="hybridMultilevel"/>
    <w:tmpl w:val="E800E392"/>
    <w:lvl w:ilvl="0" w:tplc="6D94554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B95839"/>
    <w:multiLevelType w:val="hybridMultilevel"/>
    <w:tmpl w:val="B9DCC0C0"/>
    <w:lvl w:ilvl="0" w:tplc="935C9E2C">
      <w:start w:val="1"/>
      <w:numFmt w:val="decimal"/>
      <w:pStyle w:val="numberedlist"/>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1D5E5A62"/>
    <w:multiLevelType w:val="hybridMultilevel"/>
    <w:tmpl w:val="4C0A8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B49C4"/>
    <w:multiLevelType w:val="hybridMultilevel"/>
    <w:tmpl w:val="C096D69E"/>
    <w:lvl w:ilvl="0" w:tplc="F384CAEA">
      <w:start w:val="1"/>
      <w:numFmt w:val="bullet"/>
      <w:pStyle w:val="boxed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4484D"/>
    <w:multiLevelType w:val="hybridMultilevel"/>
    <w:tmpl w:val="0F22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AC2F87"/>
    <w:multiLevelType w:val="hybridMultilevel"/>
    <w:tmpl w:val="022476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D671019"/>
    <w:multiLevelType w:val="hybridMultilevel"/>
    <w:tmpl w:val="A5CAD87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404D28"/>
    <w:multiLevelType w:val="hybridMultilevel"/>
    <w:tmpl w:val="5B649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39D55BC3"/>
    <w:multiLevelType w:val="multilevel"/>
    <w:tmpl w:val="22BE2002"/>
    <w:lvl w:ilvl="0">
      <w:start w:val="1"/>
      <w:numFmt w:val="decimal"/>
      <w:lvlText w:val="%1."/>
      <w:lvlJc w:val="left"/>
      <w:pPr>
        <w:tabs>
          <w:tab w:val="num" w:pos="2070"/>
        </w:tabs>
        <w:ind w:left="2070" w:hanging="360"/>
      </w:pPr>
    </w:lvl>
    <w:lvl w:ilvl="1" w:tentative="1">
      <w:start w:val="1"/>
      <w:numFmt w:val="decimal"/>
      <w:lvlText w:val="%2."/>
      <w:lvlJc w:val="left"/>
      <w:pPr>
        <w:tabs>
          <w:tab w:val="num" w:pos="2790"/>
        </w:tabs>
        <w:ind w:left="2790" w:hanging="360"/>
      </w:p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9">
    <w:nsid w:val="48D734E2"/>
    <w:multiLevelType w:val="hybridMultilevel"/>
    <w:tmpl w:val="2506DA5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F2200C"/>
    <w:multiLevelType w:val="multilevel"/>
    <w:tmpl w:val="238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232345"/>
    <w:multiLevelType w:val="hybridMultilevel"/>
    <w:tmpl w:val="640EC1AC"/>
    <w:lvl w:ilvl="0" w:tplc="0409000F">
      <w:start w:val="1"/>
      <w:numFmt w:val="lowerLetter"/>
      <w:lvlText w:val="%1."/>
      <w:lvlJc w:val="left"/>
      <w:pPr>
        <w:ind w:left="1080" w:hanging="360"/>
      </w:pPr>
      <w:rPr>
        <w:rFont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568E48AC"/>
    <w:multiLevelType w:val="hybridMultilevel"/>
    <w:tmpl w:val="636EF0FC"/>
    <w:lvl w:ilvl="0" w:tplc="D816649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C7FC6"/>
    <w:multiLevelType w:val="hybridMultilevel"/>
    <w:tmpl w:val="2506DA50"/>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907D7"/>
    <w:multiLevelType w:val="multilevel"/>
    <w:tmpl w:val="2506DA50"/>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8A320EF"/>
    <w:multiLevelType w:val="hybridMultilevel"/>
    <w:tmpl w:val="640EC1A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A08279D"/>
    <w:multiLevelType w:val="hybridMultilevel"/>
    <w:tmpl w:val="CEEA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8037A7"/>
    <w:multiLevelType w:val="hybridMultilevel"/>
    <w:tmpl w:val="6F28F3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8">
    <w:nsid w:val="5EF64F4D"/>
    <w:multiLevelType w:val="hybridMultilevel"/>
    <w:tmpl w:val="B910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A597C"/>
    <w:multiLevelType w:val="hybridMultilevel"/>
    <w:tmpl w:val="5E8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623F56"/>
    <w:multiLevelType w:val="hybridMultilevel"/>
    <w:tmpl w:val="9968995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nsid w:val="719C40E9"/>
    <w:multiLevelType w:val="multilevel"/>
    <w:tmpl w:val="9CA4A53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90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8C61D72"/>
    <w:multiLevelType w:val="hybridMultilevel"/>
    <w:tmpl w:val="CF520AA0"/>
    <w:lvl w:ilvl="0" w:tplc="0409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23">
    <w:nsid w:val="79A57C05"/>
    <w:multiLevelType w:val="multilevel"/>
    <w:tmpl w:val="027EF1EE"/>
    <w:lvl w:ilvl="0">
      <w:start w:val="3"/>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24">
    <w:nsid w:val="7EE31835"/>
    <w:multiLevelType w:val="hybridMultilevel"/>
    <w:tmpl w:val="D17C2C44"/>
    <w:lvl w:ilvl="0" w:tplc="89BA4D52">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9"/>
  </w:num>
  <w:num w:numId="4">
    <w:abstractNumId w:val="5"/>
  </w:num>
  <w:num w:numId="5">
    <w:abstractNumId w:val="15"/>
  </w:num>
  <w:num w:numId="6">
    <w:abstractNumId w:val="11"/>
  </w:num>
  <w:num w:numId="7">
    <w:abstractNumId w:val="24"/>
  </w:num>
  <w:num w:numId="8">
    <w:abstractNumId w:val="6"/>
  </w:num>
  <w:num w:numId="9">
    <w:abstractNumId w:val="13"/>
  </w:num>
  <w:num w:numId="10">
    <w:abstractNumId w:val="14"/>
  </w:num>
  <w:num w:numId="11">
    <w:abstractNumId w:val="20"/>
  </w:num>
  <w:num w:numId="12">
    <w:abstractNumId w:val="7"/>
  </w:num>
  <w:num w:numId="13">
    <w:abstractNumId w:val="4"/>
  </w:num>
  <w:num w:numId="14">
    <w:abstractNumId w:val="23"/>
  </w:num>
  <w:num w:numId="15">
    <w:abstractNumId w:val="2"/>
  </w:num>
  <w:num w:numId="16">
    <w:abstractNumId w:val="3"/>
  </w:num>
  <w:num w:numId="17">
    <w:abstractNumId w:val="0"/>
  </w:num>
  <w:num w:numId="18">
    <w:abstractNumId w:val="21"/>
  </w:num>
  <w:num w:numId="19">
    <w:abstractNumId w:val="21"/>
  </w:num>
  <w:num w:numId="20">
    <w:abstractNumId w:val="21"/>
  </w:num>
  <w:num w:numId="21">
    <w:abstractNumId w:val="21"/>
  </w:num>
  <w:num w:numId="22">
    <w:abstractNumId w:val="21"/>
  </w:num>
  <w:num w:numId="23">
    <w:abstractNumId w:val="1"/>
  </w:num>
  <w:num w:numId="24">
    <w:abstractNumId w:val="17"/>
  </w:num>
  <w:num w:numId="25">
    <w:abstractNumId w:val="16"/>
  </w:num>
  <w:num w:numId="26">
    <w:abstractNumId w:val="22"/>
  </w:num>
  <w:num w:numId="27">
    <w:abstractNumId w:val="8"/>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e9d2fpvmxrpvle2w9s5pa2kaxe5zaeswva9&quot;&gt;LT effectiveness&lt;record-ids&gt;&lt;item&gt;1&lt;/item&gt;&lt;/record-ids&gt;&lt;/item&gt;&lt;/Libraries&gt;"/>
  </w:docVars>
  <w:rsids>
    <w:rsidRoot w:val="005974C6"/>
    <w:rsid w:val="0000061A"/>
    <w:rsid w:val="00007655"/>
    <w:rsid w:val="00027B83"/>
    <w:rsid w:val="000332C5"/>
    <w:rsid w:val="0003619D"/>
    <w:rsid w:val="0003674D"/>
    <w:rsid w:val="00037970"/>
    <w:rsid w:val="00043F9B"/>
    <w:rsid w:val="000446B3"/>
    <w:rsid w:val="00044863"/>
    <w:rsid w:val="00045374"/>
    <w:rsid w:val="0004539C"/>
    <w:rsid w:val="00053942"/>
    <w:rsid w:val="0005519F"/>
    <w:rsid w:val="00062FDF"/>
    <w:rsid w:val="000828E9"/>
    <w:rsid w:val="00090362"/>
    <w:rsid w:val="0009416E"/>
    <w:rsid w:val="0009567F"/>
    <w:rsid w:val="000A39DE"/>
    <w:rsid w:val="000B3781"/>
    <w:rsid w:val="000B4653"/>
    <w:rsid w:val="000B6A19"/>
    <w:rsid w:val="000C6D72"/>
    <w:rsid w:val="000D4236"/>
    <w:rsid w:val="000D636F"/>
    <w:rsid w:val="000D69E7"/>
    <w:rsid w:val="000E01BE"/>
    <w:rsid w:val="000E4F25"/>
    <w:rsid w:val="000E52D7"/>
    <w:rsid w:val="000F38D2"/>
    <w:rsid w:val="000F6475"/>
    <w:rsid w:val="00106073"/>
    <w:rsid w:val="001114D4"/>
    <w:rsid w:val="00111CDC"/>
    <w:rsid w:val="00113D02"/>
    <w:rsid w:val="001142DE"/>
    <w:rsid w:val="001349A7"/>
    <w:rsid w:val="00137EFB"/>
    <w:rsid w:val="00140A5B"/>
    <w:rsid w:val="00147E7F"/>
    <w:rsid w:val="00155D2A"/>
    <w:rsid w:val="00161492"/>
    <w:rsid w:val="00164A28"/>
    <w:rsid w:val="00166508"/>
    <w:rsid w:val="001677B8"/>
    <w:rsid w:val="00172355"/>
    <w:rsid w:val="00174A7A"/>
    <w:rsid w:val="00180BC3"/>
    <w:rsid w:val="00181C24"/>
    <w:rsid w:val="00186AD0"/>
    <w:rsid w:val="0019010D"/>
    <w:rsid w:val="00191D81"/>
    <w:rsid w:val="00192984"/>
    <w:rsid w:val="00192C93"/>
    <w:rsid w:val="00193F02"/>
    <w:rsid w:val="001A21B4"/>
    <w:rsid w:val="001A5ACD"/>
    <w:rsid w:val="001B2E40"/>
    <w:rsid w:val="001B3844"/>
    <w:rsid w:val="001B4C21"/>
    <w:rsid w:val="001B667B"/>
    <w:rsid w:val="001C05FD"/>
    <w:rsid w:val="001C5C62"/>
    <w:rsid w:val="001D4F4B"/>
    <w:rsid w:val="001D628B"/>
    <w:rsid w:val="001D746B"/>
    <w:rsid w:val="001E46EE"/>
    <w:rsid w:val="001F692E"/>
    <w:rsid w:val="00202A41"/>
    <w:rsid w:val="00202C8E"/>
    <w:rsid w:val="002040B4"/>
    <w:rsid w:val="00221828"/>
    <w:rsid w:val="00225645"/>
    <w:rsid w:val="002302A3"/>
    <w:rsid w:val="00233079"/>
    <w:rsid w:val="002367C5"/>
    <w:rsid w:val="002370C1"/>
    <w:rsid w:val="00243753"/>
    <w:rsid w:val="002439C4"/>
    <w:rsid w:val="0024752A"/>
    <w:rsid w:val="00252FB4"/>
    <w:rsid w:val="002538BD"/>
    <w:rsid w:val="002715DA"/>
    <w:rsid w:val="00272FED"/>
    <w:rsid w:val="00277F11"/>
    <w:rsid w:val="00280F5D"/>
    <w:rsid w:val="00283E4B"/>
    <w:rsid w:val="002916E5"/>
    <w:rsid w:val="00296EB1"/>
    <w:rsid w:val="00297660"/>
    <w:rsid w:val="002B7EBA"/>
    <w:rsid w:val="002C28E9"/>
    <w:rsid w:val="002C55DB"/>
    <w:rsid w:val="002C715E"/>
    <w:rsid w:val="002D7BB5"/>
    <w:rsid w:val="002E018C"/>
    <w:rsid w:val="002F7C4C"/>
    <w:rsid w:val="00300A64"/>
    <w:rsid w:val="00300B60"/>
    <w:rsid w:val="00301C64"/>
    <w:rsid w:val="00301F18"/>
    <w:rsid w:val="003028F5"/>
    <w:rsid w:val="00306C70"/>
    <w:rsid w:val="00316BEF"/>
    <w:rsid w:val="00323711"/>
    <w:rsid w:val="003276B3"/>
    <w:rsid w:val="00334895"/>
    <w:rsid w:val="00352FD4"/>
    <w:rsid w:val="003626F0"/>
    <w:rsid w:val="0036438F"/>
    <w:rsid w:val="00366CCB"/>
    <w:rsid w:val="0037303A"/>
    <w:rsid w:val="0037685C"/>
    <w:rsid w:val="00376871"/>
    <w:rsid w:val="003771DC"/>
    <w:rsid w:val="00384CC0"/>
    <w:rsid w:val="0038784B"/>
    <w:rsid w:val="00390F25"/>
    <w:rsid w:val="00393130"/>
    <w:rsid w:val="00396094"/>
    <w:rsid w:val="003B06F3"/>
    <w:rsid w:val="003B45D2"/>
    <w:rsid w:val="003B4BE3"/>
    <w:rsid w:val="003C03AA"/>
    <w:rsid w:val="003C150E"/>
    <w:rsid w:val="003C2E9D"/>
    <w:rsid w:val="003C4A17"/>
    <w:rsid w:val="003D057A"/>
    <w:rsid w:val="003D152C"/>
    <w:rsid w:val="003E4B4E"/>
    <w:rsid w:val="004013AB"/>
    <w:rsid w:val="00402127"/>
    <w:rsid w:val="004147EA"/>
    <w:rsid w:val="00424C64"/>
    <w:rsid w:val="00426260"/>
    <w:rsid w:val="004265C6"/>
    <w:rsid w:val="00426852"/>
    <w:rsid w:val="004277F6"/>
    <w:rsid w:val="00446D7F"/>
    <w:rsid w:val="004479A7"/>
    <w:rsid w:val="00451FAE"/>
    <w:rsid w:val="00454397"/>
    <w:rsid w:val="00456BA3"/>
    <w:rsid w:val="0046233F"/>
    <w:rsid w:val="00462DFF"/>
    <w:rsid w:val="00462FD8"/>
    <w:rsid w:val="00465AD9"/>
    <w:rsid w:val="0047065F"/>
    <w:rsid w:val="00472238"/>
    <w:rsid w:val="00475A38"/>
    <w:rsid w:val="004803CD"/>
    <w:rsid w:val="004810BE"/>
    <w:rsid w:val="00485A7E"/>
    <w:rsid w:val="0048774A"/>
    <w:rsid w:val="00490D52"/>
    <w:rsid w:val="004915D8"/>
    <w:rsid w:val="00493B14"/>
    <w:rsid w:val="0049745E"/>
    <w:rsid w:val="004A0024"/>
    <w:rsid w:val="004A4D5E"/>
    <w:rsid w:val="004B3165"/>
    <w:rsid w:val="004B6BB6"/>
    <w:rsid w:val="004C3F0D"/>
    <w:rsid w:val="004C524F"/>
    <w:rsid w:val="004D0A5D"/>
    <w:rsid w:val="004D5E0F"/>
    <w:rsid w:val="004D642A"/>
    <w:rsid w:val="004E1127"/>
    <w:rsid w:val="004E116F"/>
    <w:rsid w:val="004E1E97"/>
    <w:rsid w:val="004F4FEA"/>
    <w:rsid w:val="004F63D5"/>
    <w:rsid w:val="0050083F"/>
    <w:rsid w:val="0050310D"/>
    <w:rsid w:val="005040BA"/>
    <w:rsid w:val="0050601B"/>
    <w:rsid w:val="005109DB"/>
    <w:rsid w:val="00520CB2"/>
    <w:rsid w:val="00522295"/>
    <w:rsid w:val="005236EF"/>
    <w:rsid w:val="00524A06"/>
    <w:rsid w:val="00527C46"/>
    <w:rsid w:val="005327CE"/>
    <w:rsid w:val="005414AB"/>
    <w:rsid w:val="00542990"/>
    <w:rsid w:val="0054683C"/>
    <w:rsid w:val="00547031"/>
    <w:rsid w:val="00550FB3"/>
    <w:rsid w:val="00557B9F"/>
    <w:rsid w:val="005604E4"/>
    <w:rsid w:val="00561F17"/>
    <w:rsid w:val="005630DF"/>
    <w:rsid w:val="0056394D"/>
    <w:rsid w:val="00566BF1"/>
    <w:rsid w:val="005677DC"/>
    <w:rsid w:val="0057005E"/>
    <w:rsid w:val="00574D08"/>
    <w:rsid w:val="0057506D"/>
    <w:rsid w:val="005800F0"/>
    <w:rsid w:val="00582EB5"/>
    <w:rsid w:val="00591CE2"/>
    <w:rsid w:val="00596789"/>
    <w:rsid w:val="005969F3"/>
    <w:rsid w:val="005972AE"/>
    <w:rsid w:val="005972CA"/>
    <w:rsid w:val="005974C6"/>
    <w:rsid w:val="005A54C4"/>
    <w:rsid w:val="005B7C7A"/>
    <w:rsid w:val="005C030A"/>
    <w:rsid w:val="005C5F62"/>
    <w:rsid w:val="005C7E6B"/>
    <w:rsid w:val="005E5B10"/>
    <w:rsid w:val="005E7813"/>
    <w:rsid w:val="005F0559"/>
    <w:rsid w:val="005F07EF"/>
    <w:rsid w:val="005F2539"/>
    <w:rsid w:val="00610BDB"/>
    <w:rsid w:val="00615DFD"/>
    <w:rsid w:val="0062145A"/>
    <w:rsid w:val="00622FF4"/>
    <w:rsid w:val="00633CA7"/>
    <w:rsid w:val="0063749C"/>
    <w:rsid w:val="00644CB1"/>
    <w:rsid w:val="006469D5"/>
    <w:rsid w:val="00650D57"/>
    <w:rsid w:val="00652B38"/>
    <w:rsid w:val="00667D8D"/>
    <w:rsid w:val="00673FFB"/>
    <w:rsid w:val="0068222A"/>
    <w:rsid w:val="00691201"/>
    <w:rsid w:val="00693EA3"/>
    <w:rsid w:val="00695ED3"/>
    <w:rsid w:val="00695EE1"/>
    <w:rsid w:val="00696B75"/>
    <w:rsid w:val="006A5BFA"/>
    <w:rsid w:val="006A5C67"/>
    <w:rsid w:val="006A60BC"/>
    <w:rsid w:val="006B162D"/>
    <w:rsid w:val="006B26BF"/>
    <w:rsid w:val="006B6D8F"/>
    <w:rsid w:val="006D0EB7"/>
    <w:rsid w:val="006D739F"/>
    <w:rsid w:val="00700A61"/>
    <w:rsid w:val="00704141"/>
    <w:rsid w:val="00714DC3"/>
    <w:rsid w:val="0072152B"/>
    <w:rsid w:val="0072609B"/>
    <w:rsid w:val="007404AF"/>
    <w:rsid w:val="007426F1"/>
    <w:rsid w:val="00750A8F"/>
    <w:rsid w:val="00753564"/>
    <w:rsid w:val="00756E62"/>
    <w:rsid w:val="00760A02"/>
    <w:rsid w:val="00762BBC"/>
    <w:rsid w:val="00763929"/>
    <w:rsid w:val="00776724"/>
    <w:rsid w:val="00794E96"/>
    <w:rsid w:val="007961E8"/>
    <w:rsid w:val="007A0A10"/>
    <w:rsid w:val="007B0AA4"/>
    <w:rsid w:val="007B277B"/>
    <w:rsid w:val="007B31E3"/>
    <w:rsid w:val="007B6871"/>
    <w:rsid w:val="007C2E9A"/>
    <w:rsid w:val="007C473D"/>
    <w:rsid w:val="007D0554"/>
    <w:rsid w:val="007E1B51"/>
    <w:rsid w:val="007F2B11"/>
    <w:rsid w:val="007F5AA6"/>
    <w:rsid w:val="0080302D"/>
    <w:rsid w:val="00803ED6"/>
    <w:rsid w:val="00804226"/>
    <w:rsid w:val="00823408"/>
    <w:rsid w:val="00827E50"/>
    <w:rsid w:val="00841E59"/>
    <w:rsid w:val="00845623"/>
    <w:rsid w:val="00846FCC"/>
    <w:rsid w:val="0085799F"/>
    <w:rsid w:val="008608DA"/>
    <w:rsid w:val="00863B6D"/>
    <w:rsid w:val="00863C95"/>
    <w:rsid w:val="00872B89"/>
    <w:rsid w:val="00877F4E"/>
    <w:rsid w:val="00880055"/>
    <w:rsid w:val="00887A5C"/>
    <w:rsid w:val="008A7E3D"/>
    <w:rsid w:val="008B1D17"/>
    <w:rsid w:val="008B3A16"/>
    <w:rsid w:val="008B6A57"/>
    <w:rsid w:val="008C091C"/>
    <w:rsid w:val="008C47AF"/>
    <w:rsid w:val="008C5F36"/>
    <w:rsid w:val="008D4FC8"/>
    <w:rsid w:val="008E0DAC"/>
    <w:rsid w:val="008E68B1"/>
    <w:rsid w:val="008F0F4C"/>
    <w:rsid w:val="008F2BCB"/>
    <w:rsid w:val="008F36F9"/>
    <w:rsid w:val="008F514A"/>
    <w:rsid w:val="009005AC"/>
    <w:rsid w:val="0090070A"/>
    <w:rsid w:val="009007FD"/>
    <w:rsid w:val="00903864"/>
    <w:rsid w:val="00907507"/>
    <w:rsid w:val="009122D4"/>
    <w:rsid w:val="009237CD"/>
    <w:rsid w:val="009275EE"/>
    <w:rsid w:val="00935D09"/>
    <w:rsid w:val="00936CCD"/>
    <w:rsid w:val="0093776E"/>
    <w:rsid w:val="009410D7"/>
    <w:rsid w:val="00942DE2"/>
    <w:rsid w:val="00945CFB"/>
    <w:rsid w:val="00955C8F"/>
    <w:rsid w:val="0095681B"/>
    <w:rsid w:val="0095727D"/>
    <w:rsid w:val="009579BB"/>
    <w:rsid w:val="0096798F"/>
    <w:rsid w:val="00967D9F"/>
    <w:rsid w:val="00972E77"/>
    <w:rsid w:val="009800B3"/>
    <w:rsid w:val="00981740"/>
    <w:rsid w:val="0098388B"/>
    <w:rsid w:val="009900BD"/>
    <w:rsid w:val="00992E0B"/>
    <w:rsid w:val="00993C3E"/>
    <w:rsid w:val="009A004D"/>
    <w:rsid w:val="009A3443"/>
    <w:rsid w:val="009A46AB"/>
    <w:rsid w:val="009A4C27"/>
    <w:rsid w:val="009A5ECB"/>
    <w:rsid w:val="009B1418"/>
    <w:rsid w:val="009B35A4"/>
    <w:rsid w:val="009B4B02"/>
    <w:rsid w:val="009B6DB5"/>
    <w:rsid w:val="009B7355"/>
    <w:rsid w:val="009C1890"/>
    <w:rsid w:val="009C5508"/>
    <w:rsid w:val="009C6714"/>
    <w:rsid w:val="009C7801"/>
    <w:rsid w:val="009D7B01"/>
    <w:rsid w:val="009F05B3"/>
    <w:rsid w:val="009F174E"/>
    <w:rsid w:val="009F38BC"/>
    <w:rsid w:val="009F5672"/>
    <w:rsid w:val="00A031AF"/>
    <w:rsid w:val="00A06AB0"/>
    <w:rsid w:val="00A11A53"/>
    <w:rsid w:val="00A12AE1"/>
    <w:rsid w:val="00A1513F"/>
    <w:rsid w:val="00A16FD7"/>
    <w:rsid w:val="00A234BE"/>
    <w:rsid w:val="00A26231"/>
    <w:rsid w:val="00A34005"/>
    <w:rsid w:val="00A35656"/>
    <w:rsid w:val="00A36FA0"/>
    <w:rsid w:val="00A40394"/>
    <w:rsid w:val="00A406E1"/>
    <w:rsid w:val="00A41FB1"/>
    <w:rsid w:val="00A466B6"/>
    <w:rsid w:val="00A5062A"/>
    <w:rsid w:val="00A65C0B"/>
    <w:rsid w:val="00A7111B"/>
    <w:rsid w:val="00A72365"/>
    <w:rsid w:val="00A819FB"/>
    <w:rsid w:val="00A82EF3"/>
    <w:rsid w:val="00A90933"/>
    <w:rsid w:val="00A90A41"/>
    <w:rsid w:val="00A9715C"/>
    <w:rsid w:val="00AA00DE"/>
    <w:rsid w:val="00AA1738"/>
    <w:rsid w:val="00AA7831"/>
    <w:rsid w:val="00AB0E4C"/>
    <w:rsid w:val="00AC4581"/>
    <w:rsid w:val="00AD3BD1"/>
    <w:rsid w:val="00AD6228"/>
    <w:rsid w:val="00AE69F6"/>
    <w:rsid w:val="00AF0D34"/>
    <w:rsid w:val="00AF3ED0"/>
    <w:rsid w:val="00AF67CB"/>
    <w:rsid w:val="00B01286"/>
    <w:rsid w:val="00B05D15"/>
    <w:rsid w:val="00B22E05"/>
    <w:rsid w:val="00B3086E"/>
    <w:rsid w:val="00B41A8D"/>
    <w:rsid w:val="00B4314B"/>
    <w:rsid w:val="00B46975"/>
    <w:rsid w:val="00B56D4A"/>
    <w:rsid w:val="00B62E55"/>
    <w:rsid w:val="00B70FA5"/>
    <w:rsid w:val="00B7420E"/>
    <w:rsid w:val="00B74800"/>
    <w:rsid w:val="00B9278C"/>
    <w:rsid w:val="00B953C9"/>
    <w:rsid w:val="00BA3B53"/>
    <w:rsid w:val="00BA4BCB"/>
    <w:rsid w:val="00BA735A"/>
    <w:rsid w:val="00BA7B3D"/>
    <w:rsid w:val="00BB2F32"/>
    <w:rsid w:val="00BB5079"/>
    <w:rsid w:val="00BC1038"/>
    <w:rsid w:val="00BC3F6D"/>
    <w:rsid w:val="00BC79F8"/>
    <w:rsid w:val="00BD44DF"/>
    <w:rsid w:val="00BD4799"/>
    <w:rsid w:val="00BD50A3"/>
    <w:rsid w:val="00BF271C"/>
    <w:rsid w:val="00BF6700"/>
    <w:rsid w:val="00BF6EF2"/>
    <w:rsid w:val="00C030F4"/>
    <w:rsid w:val="00C041D1"/>
    <w:rsid w:val="00C0646C"/>
    <w:rsid w:val="00C0688C"/>
    <w:rsid w:val="00C114DD"/>
    <w:rsid w:val="00C126EF"/>
    <w:rsid w:val="00C23344"/>
    <w:rsid w:val="00C26DCE"/>
    <w:rsid w:val="00C328F7"/>
    <w:rsid w:val="00C4541D"/>
    <w:rsid w:val="00C5749C"/>
    <w:rsid w:val="00C65A9E"/>
    <w:rsid w:val="00C66037"/>
    <w:rsid w:val="00C7253C"/>
    <w:rsid w:val="00C80319"/>
    <w:rsid w:val="00C81373"/>
    <w:rsid w:val="00C83D98"/>
    <w:rsid w:val="00C8555F"/>
    <w:rsid w:val="00C918EF"/>
    <w:rsid w:val="00C933B6"/>
    <w:rsid w:val="00C9790E"/>
    <w:rsid w:val="00CA54E0"/>
    <w:rsid w:val="00CB0D11"/>
    <w:rsid w:val="00CB7CF3"/>
    <w:rsid w:val="00CC14DE"/>
    <w:rsid w:val="00CC170E"/>
    <w:rsid w:val="00CC2943"/>
    <w:rsid w:val="00CD4339"/>
    <w:rsid w:val="00CD5D06"/>
    <w:rsid w:val="00CD732C"/>
    <w:rsid w:val="00CE68E3"/>
    <w:rsid w:val="00CF00A1"/>
    <w:rsid w:val="00CF46F3"/>
    <w:rsid w:val="00CF5491"/>
    <w:rsid w:val="00CF64FA"/>
    <w:rsid w:val="00D0102C"/>
    <w:rsid w:val="00D0478F"/>
    <w:rsid w:val="00D06327"/>
    <w:rsid w:val="00D10F6A"/>
    <w:rsid w:val="00D13137"/>
    <w:rsid w:val="00D16755"/>
    <w:rsid w:val="00D20096"/>
    <w:rsid w:val="00D32CDB"/>
    <w:rsid w:val="00D3461E"/>
    <w:rsid w:val="00D352A8"/>
    <w:rsid w:val="00D37EB9"/>
    <w:rsid w:val="00D411D1"/>
    <w:rsid w:val="00D44A9E"/>
    <w:rsid w:val="00D460A2"/>
    <w:rsid w:val="00D51463"/>
    <w:rsid w:val="00D51473"/>
    <w:rsid w:val="00D539E3"/>
    <w:rsid w:val="00D610DF"/>
    <w:rsid w:val="00D61A4B"/>
    <w:rsid w:val="00D664D7"/>
    <w:rsid w:val="00D76F6F"/>
    <w:rsid w:val="00D77811"/>
    <w:rsid w:val="00D83851"/>
    <w:rsid w:val="00D86923"/>
    <w:rsid w:val="00D91757"/>
    <w:rsid w:val="00D9313C"/>
    <w:rsid w:val="00D96189"/>
    <w:rsid w:val="00DA004E"/>
    <w:rsid w:val="00DE0358"/>
    <w:rsid w:val="00DE18B1"/>
    <w:rsid w:val="00DE5881"/>
    <w:rsid w:val="00DE61EA"/>
    <w:rsid w:val="00E10FDE"/>
    <w:rsid w:val="00E13676"/>
    <w:rsid w:val="00E14677"/>
    <w:rsid w:val="00E14812"/>
    <w:rsid w:val="00E163D1"/>
    <w:rsid w:val="00E20B3B"/>
    <w:rsid w:val="00E21879"/>
    <w:rsid w:val="00E21CA3"/>
    <w:rsid w:val="00E34515"/>
    <w:rsid w:val="00E40D9A"/>
    <w:rsid w:val="00E4296B"/>
    <w:rsid w:val="00E437E7"/>
    <w:rsid w:val="00E43C15"/>
    <w:rsid w:val="00E50850"/>
    <w:rsid w:val="00E573A0"/>
    <w:rsid w:val="00E577C6"/>
    <w:rsid w:val="00E6553F"/>
    <w:rsid w:val="00E66D82"/>
    <w:rsid w:val="00E71D19"/>
    <w:rsid w:val="00E744B7"/>
    <w:rsid w:val="00E74717"/>
    <w:rsid w:val="00E90190"/>
    <w:rsid w:val="00E907D2"/>
    <w:rsid w:val="00EA04F8"/>
    <w:rsid w:val="00EA101B"/>
    <w:rsid w:val="00EA24F1"/>
    <w:rsid w:val="00EB5079"/>
    <w:rsid w:val="00EC3B52"/>
    <w:rsid w:val="00EC6814"/>
    <w:rsid w:val="00EC73B1"/>
    <w:rsid w:val="00ED0D21"/>
    <w:rsid w:val="00ED392B"/>
    <w:rsid w:val="00ED6AFC"/>
    <w:rsid w:val="00EE02BB"/>
    <w:rsid w:val="00EE3A54"/>
    <w:rsid w:val="00EE67FF"/>
    <w:rsid w:val="00F03231"/>
    <w:rsid w:val="00F1024D"/>
    <w:rsid w:val="00F105DB"/>
    <w:rsid w:val="00F15D13"/>
    <w:rsid w:val="00F16320"/>
    <w:rsid w:val="00F31831"/>
    <w:rsid w:val="00F32936"/>
    <w:rsid w:val="00F338C3"/>
    <w:rsid w:val="00F35D9B"/>
    <w:rsid w:val="00F415AB"/>
    <w:rsid w:val="00F54756"/>
    <w:rsid w:val="00F572CD"/>
    <w:rsid w:val="00F617AA"/>
    <w:rsid w:val="00F62A73"/>
    <w:rsid w:val="00F66B75"/>
    <w:rsid w:val="00F719E3"/>
    <w:rsid w:val="00F77D85"/>
    <w:rsid w:val="00F917C8"/>
    <w:rsid w:val="00F92A40"/>
    <w:rsid w:val="00F96B34"/>
    <w:rsid w:val="00FA266C"/>
    <w:rsid w:val="00FA456E"/>
    <w:rsid w:val="00FB1B99"/>
    <w:rsid w:val="00FB48B2"/>
    <w:rsid w:val="00FC1B4E"/>
    <w:rsid w:val="00FC6639"/>
    <w:rsid w:val="00FD3C31"/>
    <w:rsid w:val="00FD5334"/>
    <w:rsid w:val="00FD53DD"/>
    <w:rsid w:val="00FD7582"/>
    <w:rsid w:val="00FF5F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45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atentStyles>
  <w:style w:type="paragraph" w:default="1" w:styleId="Normal">
    <w:name w:val="Normal"/>
    <w:qFormat/>
    <w:rsid w:val="00E577C6"/>
    <w:pPr>
      <w:spacing w:after="120"/>
    </w:pPr>
    <w:rPr>
      <w:rFonts w:ascii="Times New Roman" w:eastAsia="Times New Roman" w:hAnsi="Times New Roman" w:cs="Times New Roman"/>
    </w:rPr>
  </w:style>
  <w:style w:type="paragraph" w:styleId="Heading1">
    <w:name w:val="heading 1"/>
    <w:basedOn w:val="Normal"/>
    <w:next w:val="Body"/>
    <w:link w:val="Heading1Char"/>
    <w:uiPriority w:val="9"/>
    <w:qFormat/>
    <w:rsid w:val="00B7420E"/>
    <w:pPr>
      <w:keepNext/>
      <w:spacing w:before="480"/>
      <w:outlineLvl w:val="0"/>
    </w:pPr>
    <w:rPr>
      <w:rFonts w:ascii="Arial" w:eastAsia="MS Mincho" w:hAnsi="Arial"/>
      <w:bCs/>
      <w:color w:val="365F91" w:themeColor="accent1" w:themeShade="BF"/>
      <w:sz w:val="32"/>
    </w:rPr>
  </w:style>
  <w:style w:type="paragraph" w:styleId="Heading2">
    <w:name w:val="heading 2"/>
    <w:basedOn w:val="Normal"/>
    <w:next w:val="Normal"/>
    <w:link w:val="Heading2Char"/>
    <w:uiPriority w:val="9"/>
    <w:qFormat/>
    <w:rsid w:val="00E577C6"/>
    <w:pPr>
      <w:keepNext/>
      <w:spacing w:before="600" w:after="240"/>
      <w:outlineLvl w:val="1"/>
    </w:pPr>
    <w:rPr>
      <w:rFonts w:ascii="Arial" w:hAnsi="Arial" w:cs="Arial"/>
      <w:bCs/>
      <w:iCs/>
      <w:color w:val="1F497D" w:themeColor="text2"/>
      <w:sz w:val="30"/>
      <w:szCs w:val="28"/>
    </w:rPr>
  </w:style>
  <w:style w:type="paragraph" w:styleId="Heading3">
    <w:name w:val="heading 3"/>
    <w:basedOn w:val="Normal"/>
    <w:next w:val="Normal"/>
    <w:link w:val="Heading3Char"/>
    <w:uiPriority w:val="9"/>
    <w:qFormat/>
    <w:rsid w:val="00C918EF"/>
    <w:pPr>
      <w:keepNext/>
      <w:pBdr>
        <w:top w:val="single" w:sz="4" w:space="4" w:color="4F81BD" w:themeColor="accent1"/>
      </w:pBdr>
      <w:spacing w:before="600" w:after="240"/>
      <w:outlineLvl w:val="2"/>
    </w:pPr>
    <w:rPr>
      <w:rFonts w:ascii="Arial" w:hAnsi="Arial"/>
      <w:color w:val="365F91" w:themeColor="accent1" w:themeShade="BF"/>
      <w:sz w:val="26"/>
    </w:rPr>
  </w:style>
  <w:style w:type="paragraph" w:styleId="Heading4">
    <w:name w:val="heading 4"/>
    <w:basedOn w:val="Normal"/>
    <w:next w:val="Normal"/>
    <w:link w:val="Heading4Char"/>
    <w:uiPriority w:val="9"/>
    <w:qFormat/>
    <w:rsid w:val="00E577C6"/>
    <w:pPr>
      <w:keepNext/>
      <w:keepLines/>
      <w:spacing w:before="480" w:after="240"/>
      <w:outlineLvl w:val="3"/>
    </w:pPr>
    <w:rPr>
      <w:rFonts w:ascii="Arial" w:hAnsi="Arial"/>
      <w:bCs/>
      <w:iCs/>
      <w:color w:val="365F91" w:themeColor="accent1" w:themeShade="BF"/>
    </w:rPr>
  </w:style>
  <w:style w:type="paragraph" w:styleId="Heading5">
    <w:name w:val="heading 5"/>
    <w:basedOn w:val="Normal"/>
    <w:next w:val="Normal"/>
    <w:link w:val="Heading5Char"/>
    <w:uiPriority w:val="9"/>
    <w:qFormat/>
    <w:rsid w:val="00E577C6"/>
    <w:pPr>
      <w:keepNext/>
      <w:keepLines/>
      <w:numPr>
        <w:ilvl w:val="4"/>
        <w:numId w:val="22"/>
      </w:numPr>
      <w:spacing w:before="200"/>
      <w:outlineLvl w:val="4"/>
    </w:pPr>
    <w:rPr>
      <w:rFonts w:ascii="Calibri" w:eastAsia="MS Gothic" w:hAnsi="Calibri"/>
      <w:color w:val="243F60"/>
      <w:sz w:val="20"/>
      <w:szCs w:val="20"/>
    </w:rPr>
  </w:style>
  <w:style w:type="paragraph" w:styleId="Heading6">
    <w:name w:val="heading 6"/>
    <w:basedOn w:val="Normal"/>
    <w:next w:val="Normal"/>
    <w:link w:val="Heading6Char"/>
    <w:uiPriority w:val="9"/>
    <w:qFormat/>
    <w:rsid w:val="00E577C6"/>
    <w:pPr>
      <w:keepNext/>
      <w:keepLines/>
      <w:numPr>
        <w:ilvl w:val="5"/>
        <w:numId w:val="22"/>
      </w:numPr>
      <w:spacing w:before="200"/>
      <w:outlineLvl w:val="5"/>
    </w:pPr>
    <w:rPr>
      <w:rFonts w:ascii="Calibri" w:eastAsia="MS Gothic" w:hAnsi="Calibri"/>
      <w:i/>
      <w:iCs/>
      <w:color w:val="243F60"/>
      <w:sz w:val="20"/>
      <w:szCs w:val="20"/>
    </w:rPr>
  </w:style>
  <w:style w:type="paragraph" w:styleId="Heading7">
    <w:name w:val="heading 7"/>
    <w:basedOn w:val="Normal"/>
    <w:next w:val="Normal"/>
    <w:link w:val="Heading7Char"/>
    <w:uiPriority w:val="9"/>
    <w:qFormat/>
    <w:rsid w:val="00E577C6"/>
    <w:pPr>
      <w:keepNext/>
      <w:keepLines/>
      <w:numPr>
        <w:ilvl w:val="6"/>
        <w:numId w:val="22"/>
      </w:numPr>
      <w:spacing w:before="200"/>
      <w:outlineLvl w:val="6"/>
    </w:pPr>
    <w:rPr>
      <w:rFonts w:ascii="Calibri" w:eastAsia="MS Gothic" w:hAnsi="Calibri"/>
      <w:i/>
      <w:iCs/>
      <w:color w:val="404040"/>
      <w:sz w:val="20"/>
      <w:szCs w:val="20"/>
    </w:rPr>
  </w:style>
  <w:style w:type="paragraph" w:styleId="Heading8">
    <w:name w:val="heading 8"/>
    <w:basedOn w:val="Normal"/>
    <w:next w:val="Normal"/>
    <w:link w:val="Heading8Char"/>
    <w:uiPriority w:val="9"/>
    <w:qFormat/>
    <w:rsid w:val="00E577C6"/>
    <w:pPr>
      <w:keepNext/>
      <w:keepLines/>
      <w:numPr>
        <w:ilvl w:val="7"/>
        <w:numId w:val="22"/>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577C6"/>
    <w:pPr>
      <w:keepNext/>
      <w:keepLines/>
      <w:numPr>
        <w:ilvl w:val="8"/>
        <w:numId w:val="22"/>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C6"/>
    <w:pPr>
      <w:ind w:left="720"/>
      <w:contextualSpacing/>
    </w:pPr>
  </w:style>
  <w:style w:type="character" w:styleId="CommentReference">
    <w:name w:val="annotation reference"/>
    <w:basedOn w:val="DefaultParagraphFont"/>
    <w:uiPriority w:val="99"/>
    <w:rsid w:val="00E577C6"/>
    <w:rPr>
      <w:sz w:val="18"/>
      <w:szCs w:val="18"/>
    </w:rPr>
  </w:style>
  <w:style w:type="paragraph" w:styleId="CommentText">
    <w:name w:val="annotation text"/>
    <w:basedOn w:val="Normal"/>
    <w:link w:val="CommentTextChar"/>
    <w:uiPriority w:val="99"/>
    <w:rsid w:val="00E577C6"/>
  </w:style>
  <w:style w:type="character" w:customStyle="1" w:styleId="CommentTextChar">
    <w:name w:val="Comment Text Char"/>
    <w:basedOn w:val="DefaultParagraphFont"/>
    <w:link w:val="CommentText"/>
    <w:uiPriority w:val="99"/>
    <w:rsid w:val="00E577C6"/>
    <w:rPr>
      <w:rFonts w:ascii="Times New Roman" w:eastAsia="Times New Roman" w:hAnsi="Times New Roman" w:cs="Times New Roman"/>
    </w:rPr>
  </w:style>
  <w:style w:type="paragraph" w:styleId="CommentSubject">
    <w:name w:val="annotation subject"/>
    <w:basedOn w:val="Normal"/>
    <w:next w:val="Normal"/>
    <w:link w:val="CommentSubjectChar"/>
    <w:uiPriority w:val="99"/>
    <w:semiHidden/>
    <w:unhideWhenUsed/>
    <w:rsid w:val="00E577C6"/>
    <w:rPr>
      <w:b/>
      <w:bCs/>
      <w:sz w:val="20"/>
      <w:szCs w:val="20"/>
    </w:rPr>
  </w:style>
  <w:style w:type="character" w:customStyle="1" w:styleId="CommentSubjectChar">
    <w:name w:val="Comment Subject Char"/>
    <w:link w:val="CommentSubject"/>
    <w:uiPriority w:val="99"/>
    <w:semiHidden/>
    <w:rsid w:val="00E577C6"/>
    <w:rPr>
      <w:rFonts w:ascii="Times New Roman" w:eastAsia="Times New Roman" w:hAnsi="Times New Roman" w:cs="Times New Roman"/>
      <w:b/>
      <w:bCs/>
      <w:sz w:val="20"/>
      <w:szCs w:val="20"/>
    </w:rPr>
  </w:style>
  <w:style w:type="paragraph" w:styleId="Revision">
    <w:name w:val="Revision"/>
    <w:hidden/>
    <w:uiPriority w:val="99"/>
    <w:semiHidden/>
    <w:rsid w:val="00192C93"/>
  </w:style>
  <w:style w:type="paragraph" w:styleId="BalloonText">
    <w:name w:val="Balloon Text"/>
    <w:basedOn w:val="Normal"/>
    <w:link w:val="BalloonTextChar2"/>
    <w:uiPriority w:val="99"/>
    <w:semiHidden/>
    <w:rsid w:val="00E577C6"/>
    <w:rPr>
      <w:rFonts w:ascii="Lucida Grande" w:hAnsi="Lucida Grande"/>
      <w:sz w:val="18"/>
      <w:szCs w:val="18"/>
    </w:rPr>
  </w:style>
  <w:style w:type="character" w:customStyle="1" w:styleId="BalloonTextChar">
    <w:name w:val="Balloon Text Char"/>
    <w:basedOn w:val="DefaultParagraphFont"/>
    <w:uiPriority w:val="99"/>
    <w:semiHidden/>
    <w:rsid w:val="00E577C6"/>
    <w:rPr>
      <w:rFonts w:ascii="Lucida Grande" w:hAnsi="Lucida Grande"/>
      <w:sz w:val="18"/>
      <w:szCs w:val="18"/>
    </w:rPr>
  </w:style>
  <w:style w:type="character" w:styleId="Hyperlink">
    <w:name w:val="Hyperlink"/>
    <w:basedOn w:val="DefaultParagraphFont"/>
    <w:uiPriority w:val="99"/>
    <w:rsid w:val="00E577C6"/>
    <w:rPr>
      <w:color w:val="0000FF"/>
      <w:u w:val="single"/>
    </w:rPr>
  </w:style>
  <w:style w:type="paragraph" w:styleId="FootnoteText">
    <w:name w:val="footnote text"/>
    <w:basedOn w:val="Normal"/>
    <w:link w:val="FootnoteTextChar"/>
    <w:uiPriority w:val="99"/>
    <w:unhideWhenUsed/>
    <w:rsid w:val="00E577C6"/>
    <w:rPr>
      <w:sz w:val="18"/>
      <w:szCs w:val="20"/>
    </w:rPr>
  </w:style>
  <w:style w:type="character" w:customStyle="1" w:styleId="FootnoteTextChar">
    <w:name w:val="Footnote Text Char"/>
    <w:link w:val="FootnoteText"/>
    <w:uiPriority w:val="99"/>
    <w:rsid w:val="00E577C6"/>
    <w:rPr>
      <w:rFonts w:ascii="Times New Roman" w:eastAsia="Times New Roman" w:hAnsi="Times New Roman" w:cs="Times New Roman"/>
      <w:sz w:val="18"/>
      <w:szCs w:val="20"/>
    </w:rPr>
  </w:style>
  <w:style w:type="character" w:styleId="FootnoteReference">
    <w:name w:val="footnote reference"/>
    <w:basedOn w:val="DefaultParagraphFont"/>
    <w:uiPriority w:val="99"/>
    <w:unhideWhenUsed/>
    <w:rsid w:val="00E577C6"/>
    <w:rPr>
      <w:rFonts w:cs="Times New Roman"/>
      <w:vertAlign w:val="superscript"/>
    </w:rPr>
  </w:style>
  <w:style w:type="character" w:styleId="FollowedHyperlink">
    <w:name w:val="FollowedHyperlink"/>
    <w:basedOn w:val="DefaultParagraphFont"/>
    <w:uiPriority w:val="99"/>
    <w:rsid w:val="00E577C6"/>
    <w:rPr>
      <w:color w:val="800080"/>
      <w:u w:val="single"/>
    </w:rPr>
  </w:style>
  <w:style w:type="character" w:customStyle="1" w:styleId="Heading1Char">
    <w:name w:val="Heading 1 Char"/>
    <w:link w:val="Heading1"/>
    <w:uiPriority w:val="9"/>
    <w:rsid w:val="00B7420E"/>
    <w:rPr>
      <w:rFonts w:ascii="Arial" w:eastAsia="MS Mincho" w:hAnsi="Arial" w:cs="Times New Roman"/>
      <w:bCs/>
      <w:color w:val="365F91" w:themeColor="accent1" w:themeShade="BF"/>
      <w:sz w:val="32"/>
    </w:rPr>
  </w:style>
  <w:style w:type="character" w:customStyle="1" w:styleId="BalloonTextChar2">
    <w:name w:val="Balloon Text Char2"/>
    <w:link w:val="BalloonText"/>
    <w:uiPriority w:val="99"/>
    <w:semiHidden/>
    <w:rsid w:val="00E577C6"/>
    <w:rPr>
      <w:rFonts w:ascii="Lucida Grande" w:eastAsia="Times New Roman" w:hAnsi="Lucida Grande" w:cs="Times New Roman"/>
      <w:sz w:val="18"/>
      <w:szCs w:val="18"/>
    </w:rPr>
  </w:style>
  <w:style w:type="character" w:customStyle="1" w:styleId="BalloonTextChar1">
    <w:name w:val="Balloon Text Char1"/>
    <w:basedOn w:val="DefaultParagraphFont"/>
    <w:uiPriority w:val="99"/>
    <w:semiHidden/>
    <w:locked/>
    <w:rsid w:val="00E577C6"/>
    <w:rPr>
      <w:rFonts w:ascii="Lucida Grande" w:eastAsia="Times New Roman" w:hAnsi="Lucida Grande" w:cs="Times New Roman"/>
      <w:sz w:val="18"/>
      <w:szCs w:val="18"/>
    </w:rPr>
  </w:style>
  <w:style w:type="character" w:customStyle="1" w:styleId="BalloonTextChar3">
    <w:name w:val="Balloon Text Char3"/>
    <w:basedOn w:val="DefaultParagraphFont"/>
    <w:uiPriority w:val="99"/>
    <w:semiHidden/>
    <w:rsid w:val="00E577C6"/>
    <w:rPr>
      <w:rFonts w:ascii="Lucida Grande" w:hAnsi="Lucida Grande"/>
      <w:sz w:val="18"/>
      <w:szCs w:val="18"/>
    </w:rPr>
  </w:style>
  <w:style w:type="character" w:customStyle="1" w:styleId="BalloonTextChar4">
    <w:name w:val="Balloon Text Char4"/>
    <w:basedOn w:val="DefaultParagraphFont"/>
    <w:uiPriority w:val="99"/>
    <w:semiHidden/>
    <w:rsid w:val="00E577C6"/>
    <w:rPr>
      <w:rFonts w:ascii="Lucida Grande" w:hAnsi="Lucida Grande"/>
      <w:sz w:val="18"/>
      <w:szCs w:val="18"/>
    </w:rPr>
  </w:style>
  <w:style w:type="paragraph" w:customStyle="1" w:styleId="Body">
    <w:name w:val="Body"/>
    <w:basedOn w:val="Normal"/>
    <w:uiPriority w:val="99"/>
    <w:qFormat/>
    <w:rsid w:val="00696B75"/>
    <w:pPr>
      <w:autoSpaceDE w:val="0"/>
      <w:autoSpaceDN w:val="0"/>
      <w:adjustRightInd w:val="0"/>
      <w:spacing w:before="240" w:after="240" w:line="320" w:lineRule="exact"/>
    </w:pPr>
  </w:style>
  <w:style w:type="paragraph" w:customStyle="1" w:styleId="bodyindent">
    <w:name w:val="body indent"/>
    <w:basedOn w:val="Body"/>
    <w:uiPriority w:val="99"/>
    <w:qFormat/>
    <w:rsid w:val="00E577C6"/>
    <w:pPr>
      <w:spacing w:before="0"/>
      <w:ind w:left="360"/>
    </w:pPr>
  </w:style>
  <w:style w:type="paragraph" w:styleId="BodyText">
    <w:name w:val="Body Text"/>
    <w:basedOn w:val="Body"/>
    <w:link w:val="BodyTextChar"/>
    <w:rsid w:val="00756E62"/>
  </w:style>
  <w:style w:type="character" w:customStyle="1" w:styleId="BodyTextChar">
    <w:name w:val="Body Text Char"/>
    <w:basedOn w:val="DefaultParagraphFont"/>
    <w:link w:val="BodyText"/>
    <w:rsid w:val="00756E62"/>
    <w:rPr>
      <w:rFonts w:ascii="Times New Roman" w:eastAsia="Times New Roman" w:hAnsi="Times New Roman" w:cs="Times New Roman"/>
    </w:rPr>
  </w:style>
  <w:style w:type="paragraph" w:styleId="BodyTextIndent">
    <w:name w:val="Body Text Indent"/>
    <w:basedOn w:val="Normal"/>
    <w:link w:val="BodyTextIndentChar"/>
    <w:rsid w:val="00E577C6"/>
    <w:pPr>
      <w:ind w:left="360"/>
    </w:pPr>
  </w:style>
  <w:style w:type="character" w:customStyle="1" w:styleId="BodyTextIndentChar">
    <w:name w:val="Body Text Indent Char"/>
    <w:basedOn w:val="DefaultParagraphFont"/>
    <w:link w:val="BodyTextIndent"/>
    <w:rsid w:val="00E577C6"/>
    <w:rPr>
      <w:rFonts w:ascii="Times New Roman" w:eastAsia="Times New Roman" w:hAnsi="Times New Roman" w:cs="Times New Roman"/>
    </w:rPr>
  </w:style>
  <w:style w:type="paragraph" w:styleId="BodyTextFirstIndent2">
    <w:name w:val="Body Text First Indent 2"/>
    <w:basedOn w:val="BodyTextIndent"/>
    <w:link w:val="BodyTextFirstIndent2Char"/>
    <w:rsid w:val="00E577C6"/>
    <w:pPr>
      <w:ind w:firstLine="360"/>
    </w:pPr>
  </w:style>
  <w:style w:type="character" w:customStyle="1" w:styleId="BodyTextFirstIndent2Char">
    <w:name w:val="Body Text First Indent 2 Char"/>
    <w:basedOn w:val="BodyTextIndentChar"/>
    <w:link w:val="BodyTextFirstIndent2"/>
    <w:rsid w:val="00E577C6"/>
    <w:rPr>
      <w:rFonts w:ascii="Times New Roman" w:eastAsia="Times New Roman" w:hAnsi="Times New Roman" w:cs="Times New Roman"/>
    </w:rPr>
  </w:style>
  <w:style w:type="paragraph" w:customStyle="1" w:styleId="sidebar">
    <w:name w:val="sidebar"/>
    <w:basedOn w:val="Normal"/>
    <w:qFormat/>
    <w:rsid w:val="00E577C6"/>
    <w:pPr>
      <w:spacing w:before="120" w:after="360" w:line="240" w:lineRule="exact"/>
    </w:pPr>
    <w:rPr>
      <w:rFonts w:ascii="Arial" w:hAnsi="Arial"/>
      <w:sz w:val="18"/>
    </w:rPr>
  </w:style>
  <w:style w:type="paragraph" w:customStyle="1" w:styleId="boxedbullet">
    <w:name w:val="boxed bullet"/>
    <w:basedOn w:val="sidebar"/>
    <w:rsid w:val="00E577C6"/>
    <w:pPr>
      <w:numPr>
        <w:numId w:val="16"/>
      </w:numPr>
    </w:pPr>
  </w:style>
  <w:style w:type="paragraph" w:customStyle="1" w:styleId="bullet">
    <w:name w:val="bullet"/>
    <w:basedOn w:val="Body"/>
    <w:next w:val="Normal"/>
    <w:qFormat/>
    <w:rsid w:val="00E577C6"/>
    <w:pPr>
      <w:numPr>
        <w:numId w:val="17"/>
      </w:numPr>
      <w:spacing w:before="0" w:after="120"/>
      <w:contextualSpacing/>
    </w:pPr>
    <w:rPr>
      <w:iCs/>
    </w:rPr>
  </w:style>
  <w:style w:type="paragraph" w:styleId="DocumentMap">
    <w:name w:val="Document Map"/>
    <w:basedOn w:val="Normal"/>
    <w:link w:val="DocumentMapChar"/>
    <w:rsid w:val="00E577C6"/>
    <w:rPr>
      <w:rFonts w:ascii="Lucida Grande" w:hAnsi="Lucida Grande" w:cs="Lucida Grande"/>
    </w:rPr>
  </w:style>
  <w:style w:type="character" w:customStyle="1" w:styleId="DocumentMapChar">
    <w:name w:val="Document Map Char"/>
    <w:basedOn w:val="DefaultParagraphFont"/>
    <w:link w:val="DocumentMap"/>
    <w:rsid w:val="00E577C6"/>
    <w:rPr>
      <w:rFonts w:ascii="Lucida Grande" w:eastAsia="Times New Roman" w:hAnsi="Lucida Grande" w:cs="Lucida Grande"/>
    </w:rPr>
  </w:style>
  <w:style w:type="paragraph" w:customStyle="1" w:styleId="Exhibitheader">
    <w:name w:val="Exhibit header"/>
    <w:basedOn w:val="Normal"/>
    <w:qFormat/>
    <w:rsid w:val="00E577C6"/>
    <w:pPr>
      <w:spacing w:before="480" w:after="480"/>
      <w:jc w:val="center"/>
    </w:pPr>
    <w:rPr>
      <w:rFonts w:ascii="Arial" w:hAnsi="Arial"/>
      <w:color w:val="365F91" w:themeColor="accent1" w:themeShade="BF"/>
    </w:rPr>
  </w:style>
  <w:style w:type="paragraph" w:customStyle="1" w:styleId="Exhibitreads">
    <w:name w:val="Exhibit reads"/>
    <w:qFormat/>
    <w:rsid w:val="00E577C6"/>
    <w:pPr>
      <w:spacing w:before="240" w:after="120"/>
    </w:pPr>
    <w:rPr>
      <w:rFonts w:ascii="Times New Roman" w:eastAsia="Times New Roman" w:hAnsi="Times New Roman" w:cs="Times New Roman"/>
      <w:sz w:val="22"/>
    </w:rPr>
  </w:style>
  <w:style w:type="paragraph" w:styleId="Footer">
    <w:name w:val="footer"/>
    <w:aliases w:val="fo"/>
    <w:basedOn w:val="Normal"/>
    <w:link w:val="FooterChar"/>
    <w:uiPriority w:val="99"/>
    <w:rsid w:val="00E577C6"/>
    <w:pPr>
      <w:tabs>
        <w:tab w:val="center" w:pos="4320"/>
        <w:tab w:val="right" w:pos="8640"/>
      </w:tabs>
    </w:pPr>
  </w:style>
  <w:style w:type="character" w:customStyle="1" w:styleId="FooterChar">
    <w:name w:val="Footer Char"/>
    <w:aliases w:val="fo Char"/>
    <w:basedOn w:val="DefaultParagraphFont"/>
    <w:link w:val="Footer"/>
    <w:uiPriority w:val="99"/>
    <w:rsid w:val="00E577C6"/>
    <w:rPr>
      <w:rFonts w:ascii="Times New Roman" w:eastAsia="Times New Roman" w:hAnsi="Times New Roman" w:cs="Times New Roman"/>
    </w:rPr>
  </w:style>
  <w:style w:type="paragraph" w:styleId="Header">
    <w:name w:val="header"/>
    <w:basedOn w:val="Normal"/>
    <w:link w:val="HeaderChar"/>
    <w:rsid w:val="00E577C6"/>
    <w:pPr>
      <w:tabs>
        <w:tab w:val="center" w:pos="4320"/>
        <w:tab w:val="right" w:pos="8640"/>
      </w:tabs>
    </w:pPr>
  </w:style>
  <w:style w:type="character" w:customStyle="1" w:styleId="HeaderChar">
    <w:name w:val="Header Char"/>
    <w:basedOn w:val="DefaultParagraphFont"/>
    <w:link w:val="Header"/>
    <w:rsid w:val="00E577C6"/>
    <w:rPr>
      <w:rFonts w:ascii="Times New Roman" w:eastAsia="Times New Roman" w:hAnsi="Times New Roman" w:cs="Times New Roman"/>
    </w:rPr>
  </w:style>
  <w:style w:type="character" w:customStyle="1" w:styleId="Heading2Char">
    <w:name w:val="Heading 2 Char"/>
    <w:link w:val="Heading2"/>
    <w:uiPriority w:val="9"/>
    <w:rsid w:val="00E577C6"/>
    <w:rPr>
      <w:rFonts w:ascii="Arial" w:eastAsia="Times New Roman" w:hAnsi="Arial" w:cs="Arial"/>
      <w:bCs/>
      <w:iCs/>
      <w:color w:val="1F497D" w:themeColor="text2"/>
      <w:sz w:val="30"/>
      <w:szCs w:val="28"/>
    </w:rPr>
  </w:style>
  <w:style w:type="character" w:customStyle="1" w:styleId="Heading3Char">
    <w:name w:val="Heading 3 Char"/>
    <w:link w:val="Heading3"/>
    <w:uiPriority w:val="9"/>
    <w:rsid w:val="00C918EF"/>
    <w:rPr>
      <w:rFonts w:ascii="Arial" w:eastAsia="Times New Roman" w:hAnsi="Arial" w:cs="Times New Roman"/>
      <w:color w:val="365F91" w:themeColor="accent1" w:themeShade="BF"/>
      <w:sz w:val="26"/>
    </w:rPr>
  </w:style>
  <w:style w:type="character" w:customStyle="1" w:styleId="Heading4Char">
    <w:name w:val="Heading 4 Char"/>
    <w:link w:val="Heading4"/>
    <w:uiPriority w:val="9"/>
    <w:rsid w:val="00E577C6"/>
    <w:rPr>
      <w:rFonts w:ascii="Arial" w:eastAsia="Times New Roman" w:hAnsi="Arial" w:cs="Times New Roman"/>
      <w:bCs/>
      <w:iCs/>
      <w:color w:val="365F91" w:themeColor="accent1" w:themeShade="BF"/>
    </w:rPr>
  </w:style>
  <w:style w:type="character" w:customStyle="1" w:styleId="Heading5Char">
    <w:name w:val="Heading 5 Char"/>
    <w:link w:val="Heading5"/>
    <w:uiPriority w:val="9"/>
    <w:rsid w:val="00E577C6"/>
    <w:rPr>
      <w:rFonts w:ascii="Calibri" w:eastAsia="MS Gothic" w:hAnsi="Calibri" w:cs="Times New Roman"/>
      <w:color w:val="243F60"/>
      <w:sz w:val="20"/>
      <w:szCs w:val="20"/>
    </w:rPr>
  </w:style>
  <w:style w:type="character" w:customStyle="1" w:styleId="Heading6Char">
    <w:name w:val="Heading 6 Char"/>
    <w:link w:val="Heading6"/>
    <w:uiPriority w:val="9"/>
    <w:rsid w:val="00E577C6"/>
    <w:rPr>
      <w:rFonts w:ascii="Calibri" w:eastAsia="MS Gothic" w:hAnsi="Calibri" w:cs="Times New Roman"/>
      <w:i/>
      <w:iCs/>
      <w:color w:val="243F60"/>
      <w:sz w:val="20"/>
      <w:szCs w:val="20"/>
    </w:rPr>
  </w:style>
  <w:style w:type="character" w:customStyle="1" w:styleId="Heading7Char">
    <w:name w:val="Heading 7 Char"/>
    <w:link w:val="Heading7"/>
    <w:uiPriority w:val="9"/>
    <w:rsid w:val="00E577C6"/>
    <w:rPr>
      <w:rFonts w:ascii="Calibri" w:eastAsia="MS Gothic" w:hAnsi="Calibri" w:cs="Times New Roman"/>
      <w:i/>
      <w:iCs/>
      <w:color w:val="404040"/>
      <w:sz w:val="20"/>
      <w:szCs w:val="20"/>
    </w:rPr>
  </w:style>
  <w:style w:type="character" w:customStyle="1" w:styleId="Heading8Char">
    <w:name w:val="Heading 8 Char"/>
    <w:link w:val="Heading8"/>
    <w:uiPriority w:val="9"/>
    <w:rsid w:val="00E577C6"/>
    <w:rPr>
      <w:rFonts w:ascii="Calibri" w:eastAsia="MS Gothic" w:hAnsi="Calibri" w:cs="Times New Roman"/>
      <w:color w:val="404040"/>
      <w:sz w:val="20"/>
      <w:szCs w:val="20"/>
    </w:rPr>
  </w:style>
  <w:style w:type="character" w:customStyle="1" w:styleId="Heading9Char">
    <w:name w:val="Heading 9 Char"/>
    <w:link w:val="Heading9"/>
    <w:uiPriority w:val="9"/>
    <w:rsid w:val="00E577C6"/>
    <w:rPr>
      <w:rFonts w:ascii="Calibri" w:eastAsia="MS Gothic" w:hAnsi="Calibri" w:cs="Times New Roman"/>
      <w:i/>
      <w:iCs/>
      <w:color w:val="404040"/>
      <w:sz w:val="20"/>
      <w:szCs w:val="20"/>
    </w:rPr>
  </w:style>
  <w:style w:type="character" w:styleId="HTMLAcronym">
    <w:name w:val="HTML Acronym"/>
    <w:uiPriority w:val="99"/>
    <w:semiHidden/>
    <w:unhideWhenUsed/>
    <w:rsid w:val="00E577C6"/>
  </w:style>
  <w:style w:type="character" w:styleId="HTMLCite">
    <w:name w:val="HTML Cite"/>
    <w:uiPriority w:val="99"/>
    <w:semiHidden/>
    <w:unhideWhenUsed/>
    <w:rsid w:val="00E577C6"/>
    <w:rPr>
      <w:i/>
      <w:iCs/>
    </w:rPr>
  </w:style>
  <w:style w:type="paragraph" w:customStyle="1" w:styleId="InsideAddress">
    <w:name w:val="Inside Address"/>
    <w:basedOn w:val="Normal"/>
    <w:rsid w:val="00E577C6"/>
  </w:style>
  <w:style w:type="paragraph" w:styleId="List">
    <w:name w:val="List"/>
    <w:basedOn w:val="Normal"/>
    <w:rsid w:val="00E577C6"/>
    <w:pPr>
      <w:ind w:left="360" w:hanging="360"/>
      <w:contextualSpacing/>
    </w:pPr>
  </w:style>
  <w:style w:type="paragraph" w:customStyle="1" w:styleId="numberedlist">
    <w:name w:val="numbered list"/>
    <w:basedOn w:val="ListParagraph"/>
    <w:qFormat/>
    <w:rsid w:val="00E577C6"/>
    <w:pPr>
      <w:numPr>
        <w:numId w:val="23"/>
      </w:numPr>
      <w:spacing w:before="120" w:line="320" w:lineRule="exact"/>
    </w:pPr>
    <w:rPr>
      <w:rFonts w:cs="Times"/>
    </w:rPr>
  </w:style>
  <w:style w:type="character" w:styleId="PageNumber">
    <w:name w:val="page number"/>
    <w:basedOn w:val="DefaultParagraphFont"/>
    <w:rsid w:val="00E577C6"/>
    <w:rPr>
      <w:rFonts w:ascii="Times New Roman" w:hAnsi="Times New Roman"/>
      <w:sz w:val="20"/>
    </w:rPr>
  </w:style>
  <w:style w:type="paragraph" w:customStyle="1" w:styleId="pullquote">
    <w:name w:val="pullquote"/>
    <w:qFormat/>
    <w:rsid w:val="00E577C6"/>
    <w:pPr>
      <w:pBdr>
        <w:bottom w:val="single" w:sz="4" w:space="3" w:color="365F91" w:themeColor="accent1" w:themeShade="BF"/>
      </w:pBdr>
      <w:spacing w:before="120" w:after="120" w:line="360" w:lineRule="exact"/>
    </w:pPr>
    <w:rPr>
      <w:rFonts w:ascii="Arial" w:eastAsia="Times New Roman" w:hAnsi="Arial" w:cs="Times New Roman"/>
      <w:i/>
      <w:color w:val="365F91" w:themeColor="accent1" w:themeShade="BF"/>
    </w:rPr>
  </w:style>
  <w:style w:type="paragraph" w:customStyle="1" w:styleId="References">
    <w:name w:val="References"/>
    <w:basedOn w:val="Body"/>
    <w:uiPriority w:val="99"/>
    <w:qFormat/>
    <w:rsid w:val="00E577C6"/>
    <w:pPr>
      <w:spacing w:after="200"/>
      <w:ind w:left="360" w:hanging="360"/>
    </w:pPr>
    <w:rPr>
      <w:rFonts w:eastAsia="Calibri"/>
    </w:rPr>
  </w:style>
  <w:style w:type="paragraph" w:customStyle="1" w:styleId="sidebarheading">
    <w:name w:val="sidebar heading"/>
    <w:basedOn w:val="sidebar"/>
    <w:qFormat/>
    <w:rsid w:val="00BD44DF"/>
    <w:pPr>
      <w:framePr w:hSpace="187" w:wrap="around" w:vAnchor="text" w:hAnchor="page" w:x="1556" w:y="270"/>
      <w:spacing w:before="240" w:after="240"/>
      <w:jc w:val="center"/>
    </w:pPr>
    <w:rPr>
      <w:b/>
      <w:sz w:val="20"/>
      <w:szCs w:val="20"/>
    </w:rPr>
  </w:style>
  <w:style w:type="paragraph" w:customStyle="1" w:styleId="Style1">
    <w:name w:val="Style1"/>
    <w:basedOn w:val="Body"/>
    <w:qFormat/>
    <w:rsid w:val="00E577C6"/>
  </w:style>
  <w:style w:type="table" w:styleId="TableGrid">
    <w:name w:val="Table Grid"/>
    <w:basedOn w:val="TableNormal"/>
    <w:rsid w:val="00E577C6"/>
    <w:rPr>
      <w:rFonts w:ascii="Cambria" w:eastAsia="MS Mincho"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E577C6"/>
    <w:pPr>
      <w:spacing w:after="0"/>
    </w:pPr>
    <w:rPr>
      <w:rFonts w:ascii="Arial" w:hAnsi="Arial"/>
      <w:sz w:val="20"/>
    </w:rPr>
  </w:style>
  <w:style w:type="paragraph" w:customStyle="1" w:styleId="tablehead">
    <w:name w:val="table head"/>
    <w:basedOn w:val="tabletext"/>
    <w:qFormat/>
    <w:rsid w:val="00E577C6"/>
    <w:rPr>
      <w:color w:val="FFFFFF"/>
    </w:rPr>
  </w:style>
  <w:style w:type="paragraph" w:styleId="TableofFigures">
    <w:name w:val="table of figures"/>
    <w:basedOn w:val="Normal"/>
    <w:next w:val="Normal"/>
    <w:uiPriority w:val="99"/>
    <w:rsid w:val="00E577C6"/>
    <w:pPr>
      <w:spacing w:after="0"/>
    </w:pPr>
  </w:style>
  <w:style w:type="paragraph" w:customStyle="1" w:styleId="Thankyou">
    <w:name w:val="Thank you"/>
    <w:basedOn w:val="Normal"/>
    <w:qFormat/>
    <w:rsid w:val="00E577C6"/>
  </w:style>
  <w:style w:type="paragraph" w:styleId="Title">
    <w:name w:val="Title"/>
    <w:next w:val="Normal"/>
    <w:link w:val="TitleChar"/>
    <w:uiPriority w:val="10"/>
    <w:qFormat/>
    <w:rsid w:val="00E577C6"/>
    <w:rPr>
      <w:rFonts w:ascii="Arial" w:eastAsia="MS Mincho" w:hAnsi="Arial" w:cs="Times New Roman"/>
      <w:bCs/>
      <w:noProof/>
      <w:color w:val="365F91" w:themeColor="accent1" w:themeShade="BF"/>
      <w:sz w:val="36"/>
    </w:rPr>
  </w:style>
  <w:style w:type="character" w:customStyle="1" w:styleId="TitleChar">
    <w:name w:val="Title Char"/>
    <w:link w:val="Title"/>
    <w:uiPriority w:val="10"/>
    <w:rsid w:val="00E577C6"/>
    <w:rPr>
      <w:rFonts w:ascii="Arial" w:eastAsia="MS Mincho" w:hAnsi="Arial" w:cs="Times New Roman"/>
      <w:bCs/>
      <w:noProof/>
      <w:color w:val="365F91" w:themeColor="accent1" w:themeShade="BF"/>
      <w:sz w:val="36"/>
    </w:rPr>
  </w:style>
  <w:style w:type="paragraph" w:styleId="TOC1">
    <w:name w:val="toc 1"/>
    <w:basedOn w:val="Normal"/>
    <w:next w:val="Normal"/>
    <w:autoRedefine/>
    <w:uiPriority w:val="39"/>
    <w:rsid w:val="00E577C6"/>
    <w:pPr>
      <w:tabs>
        <w:tab w:val="right" w:leader="dot" w:pos="9360"/>
      </w:tabs>
      <w:spacing w:before="80" w:after="40"/>
    </w:pPr>
    <w:rPr>
      <w:rFonts w:ascii="Arial" w:eastAsia="Times" w:hAnsi="Arial" w:cs="Arial"/>
      <w:noProof/>
      <w:color w:val="000000" w:themeColor="text1"/>
      <w:sz w:val="22"/>
      <w:szCs w:val="20"/>
    </w:rPr>
  </w:style>
  <w:style w:type="paragraph" w:styleId="TOC2">
    <w:name w:val="toc 2"/>
    <w:basedOn w:val="Normal"/>
    <w:next w:val="Normal"/>
    <w:autoRedefine/>
    <w:uiPriority w:val="39"/>
    <w:rsid w:val="00E577C6"/>
    <w:pPr>
      <w:spacing w:after="80"/>
      <w:ind w:left="245"/>
    </w:pPr>
    <w:rPr>
      <w:rFonts w:ascii="Arial" w:eastAsia="Times" w:hAnsi="Arial"/>
      <w:sz w:val="22"/>
      <w:szCs w:val="20"/>
    </w:rPr>
  </w:style>
  <w:style w:type="paragraph" w:styleId="TOC3">
    <w:name w:val="toc 3"/>
    <w:basedOn w:val="Normal"/>
    <w:next w:val="Normal"/>
    <w:autoRedefine/>
    <w:uiPriority w:val="39"/>
    <w:rsid w:val="00E577C6"/>
    <w:pPr>
      <w:ind w:left="480"/>
    </w:pPr>
  </w:style>
  <w:style w:type="paragraph" w:styleId="TOC4">
    <w:name w:val="toc 4"/>
    <w:basedOn w:val="Normal"/>
    <w:next w:val="Normal"/>
    <w:autoRedefine/>
    <w:rsid w:val="00E577C6"/>
    <w:pPr>
      <w:ind w:left="720"/>
    </w:pPr>
  </w:style>
  <w:style w:type="paragraph" w:styleId="TOC5">
    <w:name w:val="toc 5"/>
    <w:basedOn w:val="Normal"/>
    <w:next w:val="Normal"/>
    <w:autoRedefine/>
    <w:rsid w:val="00E577C6"/>
    <w:pPr>
      <w:ind w:left="960"/>
    </w:pPr>
  </w:style>
  <w:style w:type="paragraph" w:styleId="TOC6">
    <w:name w:val="toc 6"/>
    <w:basedOn w:val="Normal"/>
    <w:next w:val="Normal"/>
    <w:autoRedefine/>
    <w:rsid w:val="00E577C6"/>
    <w:pPr>
      <w:ind w:left="1200"/>
    </w:pPr>
  </w:style>
  <w:style w:type="paragraph" w:styleId="TOC7">
    <w:name w:val="toc 7"/>
    <w:basedOn w:val="Normal"/>
    <w:next w:val="Normal"/>
    <w:autoRedefine/>
    <w:rsid w:val="00E577C6"/>
    <w:pPr>
      <w:ind w:left="1440"/>
    </w:pPr>
  </w:style>
  <w:style w:type="paragraph" w:styleId="TOC8">
    <w:name w:val="toc 8"/>
    <w:basedOn w:val="Normal"/>
    <w:next w:val="Normal"/>
    <w:autoRedefine/>
    <w:rsid w:val="00E577C6"/>
    <w:pPr>
      <w:ind w:left="1680"/>
    </w:pPr>
  </w:style>
  <w:style w:type="paragraph" w:styleId="TOC9">
    <w:name w:val="toc 9"/>
    <w:basedOn w:val="Normal"/>
    <w:next w:val="Normal"/>
    <w:autoRedefine/>
    <w:rsid w:val="00E577C6"/>
    <w:pPr>
      <w:ind w:left="1920"/>
    </w:pPr>
  </w:style>
  <w:style w:type="paragraph" w:customStyle="1" w:styleId="verso">
    <w:name w:val="verso"/>
    <w:basedOn w:val="Normal"/>
    <w:rsid w:val="00E577C6"/>
    <w:pPr>
      <w:spacing w:line="260" w:lineRule="exact"/>
    </w:pPr>
    <w:rPr>
      <w:sz w:val="20"/>
    </w:rPr>
  </w:style>
  <w:style w:type="paragraph" w:styleId="Subtitle">
    <w:name w:val="Subtitle"/>
    <w:basedOn w:val="Normal"/>
    <w:next w:val="Normal"/>
    <w:link w:val="SubtitleChar"/>
    <w:uiPriority w:val="11"/>
    <w:qFormat/>
    <w:rsid w:val="00E577C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577C6"/>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691201"/>
    <w:rPr>
      <w:i/>
      <w:iCs/>
    </w:rPr>
  </w:style>
  <w:style w:type="character" w:customStyle="1" w:styleId="bodytext0">
    <w:name w:val="bodytext"/>
    <w:basedOn w:val="DefaultParagraphFont"/>
    <w:rsid w:val="004147EA"/>
  </w:style>
  <w:style w:type="character" w:customStyle="1" w:styleId="cit-auth">
    <w:name w:val="cit-auth"/>
    <w:basedOn w:val="DefaultParagraphFont"/>
    <w:rsid w:val="004810BE"/>
  </w:style>
  <w:style w:type="character" w:customStyle="1" w:styleId="cit-name-surname">
    <w:name w:val="cit-name-surname"/>
    <w:basedOn w:val="DefaultParagraphFont"/>
    <w:rsid w:val="004810BE"/>
  </w:style>
  <w:style w:type="character" w:customStyle="1" w:styleId="cit-name-given-names">
    <w:name w:val="cit-name-given-names"/>
    <w:basedOn w:val="DefaultParagraphFont"/>
    <w:rsid w:val="004810BE"/>
  </w:style>
  <w:style w:type="character" w:customStyle="1" w:styleId="cit-pub-date">
    <w:name w:val="cit-pub-date"/>
    <w:basedOn w:val="DefaultParagraphFont"/>
    <w:rsid w:val="004810BE"/>
  </w:style>
  <w:style w:type="character" w:customStyle="1" w:styleId="cit-article-title">
    <w:name w:val="cit-article-title"/>
    <w:basedOn w:val="DefaultParagraphFont"/>
    <w:rsid w:val="004810BE"/>
  </w:style>
  <w:style w:type="character" w:customStyle="1" w:styleId="cit-vol">
    <w:name w:val="cit-vol"/>
    <w:basedOn w:val="DefaultParagraphFont"/>
    <w:rsid w:val="004810BE"/>
  </w:style>
  <w:style w:type="character" w:customStyle="1" w:styleId="cit-fpage">
    <w:name w:val="cit-fpage"/>
    <w:basedOn w:val="DefaultParagraphFont"/>
    <w:rsid w:val="004810BE"/>
  </w:style>
  <w:style w:type="character" w:customStyle="1" w:styleId="cit-lpage">
    <w:name w:val="cit-lpage"/>
    <w:basedOn w:val="DefaultParagraphFont"/>
    <w:rsid w:val="004810BE"/>
  </w:style>
  <w:style w:type="character" w:customStyle="1" w:styleId="st">
    <w:name w:val="st"/>
    <w:basedOn w:val="DefaultParagraphFont"/>
    <w:rsid w:val="008E68B1"/>
  </w:style>
  <w:style w:type="paragraph" w:customStyle="1" w:styleId="Reference">
    <w:name w:val="Reference"/>
    <w:basedOn w:val="Normal"/>
    <w:rsid w:val="009275EE"/>
    <w:pPr>
      <w:ind w:left="567" w:hanging="567"/>
    </w:pPr>
    <w:rPr>
      <w:rFonts w:ascii="Times" w:eastAsia="Times" w:hAnsi="Times"/>
      <w:szCs w:val="20"/>
    </w:rPr>
  </w:style>
  <w:style w:type="character" w:customStyle="1" w:styleId="apple-converted-space">
    <w:name w:val="apple-converted-space"/>
    <w:basedOn w:val="DefaultParagraphFont"/>
    <w:rsid w:val="00221828"/>
  </w:style>
  <w:style w:type="paragraph" w:styleId="EndnoteText">
    <w:name w:val="endnote text"/>
    <w:basedOn w:val="Normal"/>
    <w:link w:val="EndnoteTextChar"/>
    <w:uiPriority w:val="99"/>
    <w:semiHidden/>
    <w:unhideWhenUsed/>
    <w:rsid w:val="003B06F3"/>
    <w:pPr>
      <w:spacing w:after="0"/>
    </w:pPr>
    <w:rPr>
      <w:sz w:val="20"/>
      <w:szCs w:val="20"/>
    </w:rPr>
  </w:style>
  <w:style w:type="character" w:customStyle="1" w:styleId="EndnoteTextChar">
    <w:name w:val="Endnote Text Char"/>
    <w:basedOn w:val="DefaultParagraphFont"/>
    <w:link w:val="EndnoteText"/>
    <w:uiPriority w:val="99"/>
    <w:semiHidden/>
    <w:rsid w:val="003B06F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B06F3"/>
    <w:rPr>
      <w:vertAlign w:val="superscript"/>
    </w:rPr>
  </w:style>
  <w:style w:type="paragraph" w:customStyle="1" w:styleId="body0">
    <w:name w:val="body"/>
    <w:basedOn w:val="Normal"/>
    <w:rsid w:val="00522295"/>
    <w:pPr>
      <w:spacing w:before="120" w:after="240" w:line="320" w:lineRule="exact"/>
    </w:pPr>
    <w:rPr>
      <w:rFonts w:ascii="Tahoma" w:eastAsia="Tahoma" w:hAnsi="Tahoma" w:cs="Tahoma"/>
      <w:color w:val="000000"/>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uiPriority="9" w:qFormat="1"/>
  </w:latentStyles>
  <w:style w:type="paragraph" w:default="1" w:styleId="Normal">
    <w:name w:val="Normal"/>
    <w:qFormat/>
    <w:rsid w:val="00E577C6"/>
    <w:pPr>
      <w:spacing w:after="120"/>
    </w:pPr>
    <w:rPr>
      <w:rFonts w:ascii="Times New Roman" w:eastAsia="Times New Roman" w:hAnsi="Times New Roman" w:cs="Times New Roman"/>
    </w:rPr>
  </w:style>
  <w:style w:type="paragraph" w:styleId="Heading1">
    <w:name w:val="heading 1"/>
    <w:basedOn w:val="Normal"/>
    <w:next w:val="Body"/>
    <w:link w:val="Heading1Char"/>
    <w:uiPriority w:val="9"/>
    <w:qFormat/>
    <w:rsid w:val="00B7420E"/>
    <w:pPr>
      <w:keepNext/>
      <w:spacing w:before="480"/>
      <w:outlineLvl w:val="0"/>
    </w:pPr>
    <w:rPr>
      <w:rFonts w:ascii="Arial" w:eastAsia="MS Mincho" w:hAnsi="Arial"/>
      <w:bCs/>
      <w:color w:val="365F91" w:themeColor="accent1" w:themeShade="BF"/>
      <w:sz w:val="32"/>
    </w:rPr>
  </w:style>
  <w:style w:type="paragraph" w:styleId="Heading2">
    <w:name w:val="heading 2"/>
    <w:basedOn w:val="Normal"/>
    <w:next w:val="Normal"/>
    <w:link w:val="Heading2Char"/>
    <w:uiPriority w:val="9"/>
    <w:qFormat/>
    <w:rsid w:val="00E577C6"/>
    <w:pPr>
      <w:keepNext/>
      <w:spacing w:before="600" w:after="240"/>
      <w:outlineLvl w:val="1"/>
    </w:pPr>
    <w:rPr>
      <w:rFonts w:ascii="Arial" w:hAnsi="Arial" w:cs="Arial"/>
      <w:bCs/>
      <w:iCs/>
      <w:color w:val="1F497D" w:themeColor="text2"/>
      <w:sz w:val="30"/>
      <w:szCs w:val="28"/>
    </w:rPr>
  </w:style>
  <w:style w:type="paragraph" w:styleId="Heading3">
    <w:name w:val="heading 3"/>
    <w:basedOn w:val="Normal"/>
    <w:next w:val="Normal"/>
    <w:link w:val="Heading3Char"/>
    <w:uiPriority w:val="9"/>
    <w:qFormat/>
    <w:rsid w:val="00C918EF"/>
    <w:pPr>
      <w:keepNext/>
      <w:pBdr>
        <w:top w:val="single" w:sz="4" w:space="4" w:color="4F81BD" w:themeColor="accent1"/>
      </w:pBdr>
      <w:spacing w:before="600" w:after="240"/>
      <w:outlineLvl w:val="2"/>
    </w:pPr>
    <w:rPr>
      <w:rFonts w:ascii="Arial" w:hAnsi="Arial"/>
      <w:color w:val="365F91" w:themeColor="accent1" w:themeShade="BF"/>
      <w:sz w:val="26"/>
    </w:rPr>
  </w:style>
  <w:style w:type="paragraph" w:styleId="Heading4">
    <w:name w:val="heading 4"/>
    <w:basedOn w:val="Normal"/>
    <w:next w:val="Normal"/>
    <w:link w:val="Heading4Char"/>
    <w:uiPriority w:val="9"/>
    <w:qFormat/>
    <w:rsid w:val="00E577C6"/>
    <w:pPr>
      <w:keepNext/>
      <w:keepLines/>
      <w:spacing w:before="480" w:after="240"/>
      <w:outlineLvl w:val="3"/>
    </w:pPr>
    <w:rPr>
      <w:rFonts w:ascii="Arial" w:hAnsi="Arial"/>
      <w:bCs/>
      <w:iCs/>
      <w:color w:val="365F91" w:themeColor="accent1" w:themeShade="BF"/>
    </w:rPr>
  </w:style>
  <w:style w:type="paragraph" w:styleId="Heading5">
    <w:name w:val="heading 5"/>
    <w:basedOn w:val="Normal"/>
    <w:next w:val="Normal"/>
    <w:link w:val="Heading5Char"/>
    <w:uiPriority w:val="9"/>
    <w:qFormat/>
    <w:rsid w:val="00E577C6"/>
    <w:pPr>
      <w:keepNext/>
      <w:keepLines/>
      <w:numPr>
        <w:ilvl w:val="4"/>
        <w:numId w:val="22"/>
      </w:numPr>
      <w:spacing w:before="200"/>
      <w:outlineLvl w:val="4"/>
    </w:pPr>
    <w:rPr>
      <w:rFonts w:ascii="Calibri" w:eastAsia="MS Gothic" w:hAnsi="Calibri"/>
      <w:color w:val="243F60"/>
      <w:sz w:val="20"/>
      <w:szCs w:val="20"/>
    </w:rPr>
  </w:style>
  <w:style w:type="paragraph" w:styleId="Heading6">
    <w:name w:val="heading 6"/>
    <w:basedOn w:val="Normal"/>
    <w:next w:val="Normal"/>
    <w:link w:val="Heading6Char"/>
    <w:uiPriority w:val="9"/>
    <w:qFormat/>
    <w:rsid w:val="00E577C6"/>
    <w:pPr>
      <w:keepNext/>
      <w:keepLines/>
      <w:numPr>
        <w:ilvl w:val="5"/>
        <w:numId w:val="22"/>
      </w:numPr>
      <w:spacing w:before="200"/>
      <w:outlineLvl w:val="5"/>
    </w:pPr>
    <w:rPr>
      <w:rFonts w:ascii="Calibri" w:eastAsia="MS Gothic" w:hAnsi="Calibri"/>
      <w:i/>
      <w:iCs/>
      <w:color w:val="243F60"/>
      <w:sz w:val="20"/>
      <w:szCs w:val="20"/>
    </w:rPr>
  </w:style>
  <w:style w:type="paragraph" w:styleId="Heading7">
    <w:name w:val="heading 7"/>
    <w:basedOn w:val="Normal"/>
    <w:next w:val="Normal"/>
    <w:link w:val="Heading7Char"/>
    <w:uiPriority w:val="9"/>
    <w:qFormat/>
    <w:rsid w:val="00E577C6"/>
    <w:pPr>
      <w:keepNext/>
      <w:keepLines/>
      <w:numPr>
        <w:ilvl w:val="6"/>
        <w:numId w:val="22"/>
      </w:numPr>
      <w:spacing w:before="200"/>
      <w:outlineLvl w:val="6"/>
    </w:pPr>
    <w:rPr>
      <w:rFonts w:ascii="Calibri" w:eastAsia="MS Gothic" w:hAnsi="Calibri"/>
      <w:i/>
      <w:iCs/>
      <w:color w:val="404040"/>
      <w:sz w:val="20"/>
      <w:szCs w:val="20"/>
    </w:rPr>
  </w:style>
  <w:style w:type="paragraph" w:styleId="Heading8">
    <w:name w:val="heading 8"/>
    <w:basedOn w:val="Normal"/>
    <w:next w:val="Normal"/>
    <w:link w:val="Heading8Char"/>
    <w:uiPriority w:val="9"/>
    <w:qFormat/>
    <w:rsid w:val="00E577C6"/>
    <w:pPr>
      <w:keepNext/>
      <w:keepLines/>
      <w:numPr>
        <w:ilvl w:val="7"/>
        <w:numId w:val="22"/>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qFormat/>
    <w:rsid w:val="00E577C6"/>
    <w:pPr>
      <w:keepNext/>
      <w:keepLines/>
      <w:numPr>
        <w:ilvl w:val="8"/>
        <w:numId w:val="22"/>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C6"/>
    <w:pPr>
      <w:ind w:left="720"/>
      <w:contextualSpacing/>
    </w:pPr>
  </w:style>
  <w:style w:type="character" w:styleId="CommentReference">
    <w:name w:val="annotation reference"/>
    <w:basedOn w:val="DefaultParagraphFont"/>
    <w:uiPriority w:val="99"/>
    <w:rsid w:val="00E577C6"/>
    <w:rPr>
      <w:sz w:val="18"/>
      <w:szCs w:val="18"/>
    </w:rPr>
  </w:style>
  <w:style w:type="paragraph" w:styleId="CommentText">
    <w:name w:val="annotation text"/>
    <w:basedOn w:val="Normal"/>
    <w:link w:val="CommentTextChar"/>
    <w:uiPriority w:val="99"/>
    <w:rsid w:val="00E577C6"/>
  </w:style>
  <w:style w:type="character" w:customStyle="1" w:styleId="CommentTextChar">
    <w:name w:val="Comment Text Char"/>
    <w:basedOn w:val="DefaultParagraphFont"/>
    <w:link w:val="CommentText"/>
    <w:uiPriority w:val="99"/>
    <w:rsid w:val="00E577C6"/>
    <w:rPr>
      <w:rFonts w:ascii="Times New Roman" w:eastAsia="Times New Roman" w:hAnsi="Times New Roman" w:cs="Times New Roman"/>
    </w:rPr>
  </w:style>
  <w:style w:type="paragraph" w:styleId="CommentSubject">
    <w:name w:val="annotation subject"/>
    <w:basedOn w:val="Normal"/>
    <w:next w:val="Normal"/>
    <w:link w:val="CommentSubjectChar"/>
    <w:uiPriority w:val="99"/>
    <w:semiHidden/>
    <w:unhideWhenUsed/>
    <w:rsid w:val="00E577C6"/>
    <w:rPr>
      <w:b/>
      <w:bCs/>
      <w:sz w:val="20"/>
      <w:szCs w:val="20"/>
    </w:rPr>
  </w:style>
  <w:style w:type="character" w:customStyle="1" w:styleId="CommentSubjectChar">
    <w:name w:val="Comment Subject Char"/>
    <w:link w:val="CommentSubject"/>
    <w:uiPriority w:val="99"/>
    <w:semiHidden/>
    <w:rsid w:val="00E577C6"/>
    <w:rPr>
      <w:rFonts w:ascii="Times New Roman" w:eastAsia="Times New Roman" w:hAnsi="Times New Roman" w:cs="Times New Roman"/>
      <w:b/>
      <w:bCs/>
      <w:sz w:val="20"/>
      <w:szCs w:val="20"/>
    </w:rPr>
  </w:style>
  <w:style w:type="paragraph" w:styleId="Revision">
    <w:name w:val="Revision"/>
    <w:hidden/>
    <w:uiPriority w:val="99"/>
    <w:semiHidden/>
    <w:rsid w:val="00192C93"/>
  </w:style>
  <w:style w:type="paragraph" w:styleId="BalloonText">
    <w:name w:val="Balloon Text"/>
    <w:basedOn w:val="Normal"/>
    <w:link w:val="BalloonTextChar2"/>
    <w:uiPriority w:val="99"/>
    <w:semiHidden/>
    <w:rsid w:val="00E577C6"/>
    <w:rPr>
      <w:rFonts w:ascii="Lucida Grande" w:hAnsi="Lucida Grande"/>
      <w:sz w:val="18"/>
      <w:szCs w:val="18"/>
    </w:rPr>
  </w:style>
  <w:style w:type="character" w:customStyle="1" w:styleId="BalloonTextChar">
    <w:name w:val="Balloon Text Char"/>
    <w:basedOn w:val="DefaultParagraphFont"/>
    <w:uiPriority w:val="99"/>
    <w:semiHidden/>
    <w:rsid w:val="00E577C6"/>
    <w:rPr>
      <w:rFonts w:ascii="Lucida Grande" w:hAnsi="Lucida Grande"/>
      <w:sz w:val="18"/>
      <w:szCs w:val="18"/>
    </w:rPr>
  </w:style>
  <w:style w:type="character" w:styleId="Hyperlink">
    <w:name w:val="Hyperlink"/>
    <w:basedOn w:val="DefaultParagraphFont"/>
    <w:uiPriority w:val="99"/>
    <w:rsid w:val="00E577C6"/>
    <w:rPr>
      <w:color w:val="0000FF"/>
      <w:u w:val="single"/>
    </w:rPr>
  </w:style>
  <w:style w:type="paragraph" w:styleId="FootnoteText">
    <w:name w:val="footnote text"/>
    <w:basedOn w:val="Normal"/>
    <w:link w:val="FootnoteTextChar"/>
    <w:uiPriority w:val="99"/>
    <w:unhideWhenUsed/>
    <w:rsid w:val="00E577C6"/>
    <w:rPr>
      <w:sz w:val="18"/>
      <w:szCs w:val="20"/>
    </w:rPr>
  </w:style>
  <w:style w:type="character" w:customStyle="1" w:styleId="FootnoteTextChar">
    <w:name w:val="Footnote Text Char"/>
    <w:link w:val="FootnoteText"/>
    <w:uiPriority w:val="99"/>
    <w:rsid w:val="00E577C6"/>
    <w:rPr>
      <w:rFonts w:ascii="Times New Roman" w:eastAsia="Times New Roman" w:hAnsi="Times New Roman" w:cs="Times New Roman"/>
      <w:sz w:val="18"/>
      <w:szCs w:val="20"/>
    </w:rPr>
  </w:style>
  <w:style w:type="character" w:styleId="FootnoteReference">
    <w:name w:val="footnote reference"/>
    <w:basedOn w:val="DefaultParagraphFont"/>
    <w:uiPriority w:val="99"/>
    <w:unhideWhenUsed/>
    <w:rsid w:val="00E577C6"/>
    <w:rPr>
      <w:rFonts w:cs="Times New Roman"/>
      <w:vertAlign w:val="superscript"/>
    </w:rPr>
  </w:style>
  <w:style w:type="character" w:styleId="FollowedHyperlink">
    <w:name w:val="FollowedHyperlink"/>
    <w:basedOn w:val="DefaultParagraphFont"/>
    <w:uiPriority w:val="99"/>
    <w:rsid w:val="00E577C6"/>
    <w:rPr>
      <w:color w:val="800080"/>
      <w:u w:val="single"/>
    </w:rPr>
  </w:style>
  <w:style w:type="character" w:customStyle="1" w:styleId="Heading1Char">
    <w:name w:val="Heading 1 Char"/>
    <w:link w:val="Heading1"/>
    <w:uiPriority w:val="9"/>
    <w:rsid w:val="00B7420E"/>
    <w:rPr>
      <w:rFonts w:ascii="Arial" w:eastAsia="MS Mincho" w:hAnsi="Arial" w:cs="Times New Roman"/>
      <w:bCs/>
      <w:color w:val="365F91" w:themeColor="accent1" w:themeShade="BF"/>
      <w:sz w:val="32"/>
    </w:rPr>
  </w:style>
  <w:style w:type="character" w:customStyle="1" w:styleId="BalloonTextChar2">
    <w:name w:val="Balloon Text Char2"/>
    <w:link w:val="BalloonText"/>
    <w:uiPriority w:val="99"/>
    <w:semiHidden/>
    <w:rsid w:val="00E577C6"/>
    <w:rPr>
      <w:rFonts w:ascii="Lucida Grande" w:eastAsia="Times New Roman" w:hAnsi="Lucida Grande" w:cs="Times New Roman"/>
      <w:sz w:val="18"/>
      <w:szCs w:val="18"/>
    </w:rPr>
  </w:style>
  <w:style w:type="character" w:customStyle="1" w:styleId="BalloonTextChar1">
    <w:name w:val="Balloon Text Char1"/>
    <w:basedOn w:val="DefaultParagraphFont"/>
    <w:uiPriority w:val="99"/>
    <w:semiHidden/>
    <w:locked/>
    <w:rsid w:val="00E577C6"/>
    <w:rPr>
      <w:rFonts w:ascii="Lucida Grande" w:eastAsia="Times New Roman" w:hAnsi="Lucida Grande" w:cs="Times New Roman"/>
      <w:sz w:val="18"/>
      <w:szCs w:val="18"/>
    </w:rPr>
  </w:style>
  <w:style w:type="character" w:customStyle="1" w:styleId="BalloonTextChar3">
    <w:name w:val="Balloon Text Char3"/>
    <w:basedOn w:val="DefaultParagraphFont"/>
    <w:uiPriority w:val="99"/>
    <w:semiHidden/>
    <w:rsid w:val="00E577C6"/>
    <w:rPr>
      <w:rFonts w:ascii="Lucida Grande" w:hAnsi="Lucida Grande"/>
      <w:sz w:val="18"/>
      <w:szCs w:val="18"/>
    </w:rPr>
  </w:style>
  <w:style w:type="character" w:customStyle="1" w:styleId="BalloonTextChar4">
    <w:name w:val="Balloon Text Char4"/>
    <w:basedOn w:val="DefaultParagraphFont"/>
    <w:uiPriority w:val="99"/>
    <w:semiHidden/>
    <w:rsid w:val="00E577C6"/>
    <w:rPr>
      <w:rFonts w:ascii="Lucida Grande" w:hAnsi="Lucida Grande"/>
      <w:sz w:val="18"/>
      <w:szCs w:val="18"/>
    </w:rPr>
  </w:style>
  <w:style w:type="paragraph" w:customStyle="1" w:styleId="Body">
    <w:name w:val="Body"/>
    <w:basedOn w:val="Normal"/>
    <w:uiPriority w:val="99"/>
    <w:qFormat/>
    <w:rsid w:val="00696B75"/>
    <w:pPr>
      <w:autoSpaceDE w:val="0"/>
      <w:autoSpaceDN w:val="0"/>
      <w:adjustRightInd w:val="0"/>
      <w:spacing w:before="240" w:after="240" w:line="320" w:lineRule="exact"/>
    </w:pPr>
  </w:style>
  <w:style w:type="paragraph" w:customStyle="1" w:styleId="bodyindent">
    <w:name w:val="body indent"/>
    <w:basedOn w:val="Body"/>
    <w:uiPriority w:val="99"/>
    <w:qFormat/>
    <w:rsid w:val="00E577C6"/>
    <w:pPr>
      <w:spacing w:before="0"/>
      <w:ind w:left="360"/>
    </w:pPr>
  </w:style>
  <w:style w:type="paragraph" w:styleId="BodyText">
    <w:name w:val="Body Text"/>
    <w:basedOn w:val="Body"/>
    <w:link w:val="BodyTextChar"/>
    <w:rsid w:val="00756E62"/>
  </w:style>
  <w:style w:type="character" w:customStyle="1" w:styleId="BodyTextChar">
    <w:name w:val="Body Text Char"/>
    <w:basedOn w:val="DefaultParagraphFont"/>
    <w:link w:val="BodyText"/>
    <w:rsid w:val="00756E62"/>
    <w:rPr>
      <w:rFonts w:ascii="Times New Roman" w:eastAsia="Times New Roman" w:hAnsi="Times New Roman" w:cs="Times New Roman"/>
    </w:rPr>
  </w:style>
  <w:style w:type="paragraph" w:styleId="BodyTextIndent">
    <w:name w:val="Body Text Indent"/>
    <w:basedOn w:val="Normal"/>
    <w:link w:val="BodyTextIndentChar"/>
    <w:rsid w:val="00E577C6"/>
    <w:pPr>
      <w:ind w:left="360"/>
    </w:pPr>
  </w:style>
  <w:style w:type="character" w:customStyle="1" w:styleId="BodyTextIndentChar">
    <w:name w:val="Body Text Indent Char"/>
    <w:basedOn w:val="DefaultParagraphFont"/>
    <w:link w:val="BodyTextIndent"/>
    <w:rsid w:val="00E577C6"/>
    <w:rPr>
      <w:rFonts w:ascii="Times New Roman" w:eastAsia="Times New Roman" w:hAnsi="Times New Roman" w:cs="Times New Roman"/>
    </w:rPr>
  </w:style>
  <w:style w:type="paragraph" w:styleId="BodyTextFirstIndent2">
    <w:name w:val="Body Text First Indent 2"/>
    <w:basedOn w:val="BodyTextIndent"/>
    <w:link w:val="BodyTextFirstIndent2Char"/>
    <w:rsid w:val="00E577C6"/>
    <w:pPr>
      <w:ind w:firstLine="360"/>
    </w:pPr>
  </w:style>
  <w:style w:type="character" w:customStyle="1" w:styleId="BodyTextFirstIndent2Char">
    <w:name w:val="Body Text First Indent 2 Char"/>
    <w:basedOn w:val="BodyTextIndentChar"/>
    <w:link w:val="BodyTextFirstIndent2"/>
    <w:rsid w:val="00E577C6"/>
    <w:rPr>
      <w:rFonts w:ascii="Times New Roman" w:eastAsia="Times New Roman" w:hAnsi="Times New Roman" w:cs="Times New Roman"/>
    </w:rPr>
  </w:style>
  <w:style w:type="paragraph" w:customStyle="1" w:styleId="sidebar">
    <w:name w:val="sidebar"/>
    <w:basedOn w:val="Normal"/>
    <w:qFormat/>
    <w:rsid w:val="00E577C6"/>
    <w:pPr>
      <w:spacing w:before="120" w:after="360" w:line="240" w:lineRule="exact"/>
    </w:pPr>
    <w:rPr>
      <w:rFonts w:ascii="Arial" w:hAnsi="Arial"/>
      <w:sz w:val="18"/>
    </w:rPr>
  </w:style>
  <w:style w:type="paragraph" w:customStyle="1" w:styleId="boxedbullet">
    <w:name w:val="boxed bullet"/>
    <w:basedOn w:val="sidebar"/>
    <w:rsid w:val="00E577C6"/>
    <w:pPr>
      <w:numPr>
        <w:numId w:val="16"/>
      </w:numPr>
    </w:pPr>
  </w:style>
  <w:style w:type="paragraph" w:customStyle="1" w:styleId="bullet">
    <w:name w:val="bullet"/>
    <w:basedOn w:val="Body"/>
    <w:next w:val="Normal"/>
    <w:qFormat/>
    <w:rsid w:val="00E577C6"/>
    <w:pPr>
      <w:numPr>
        <w:numId w:val="17"/>
      </w:numPr>
      <w:spacing w:before="0" w:after="120"/>
      <w:contextualSpacing/>
    </w:pPr>
    <w:rPr>
      <w:iCs/>
    </w:rPr>
  </w:style>
  <w:style w:type="paragraph" w:styleId="DocumentMap">
    <w:name w:val="Document Map"/>
    <w:basedOn w:val="Normal"/>
    <w:link w:val="DocumentMapChar"/>
    <w:rsid w:val="00E577C6"/>
    <w:rPr>
      <w:rFonts w:ascii="Lucida Grande" w:hAnsi="Lucida Grande" w:cs="Lucida Grande"/>
    </w:rPr>
  </w:style>
  <w:style w:type="character" w:customStyle="1" w:styleId="DocumentMapChar">
    <w:name w:val="Document Map Char"/>
    <w:basedOn w:val="DefaultParagraphFont"/>
    <w:link w:val="DocumentMap"/>
    <w:rsid w:val="00E577C6"/>
    <w:rPr>
      <w:rFonts w:ascii="Lucida Grande" w:eastAsia="Times New Roman" w:hAnsi="Lucida Grande" w:cs="Lucida Grande"/>
    </w:rPr>
  </w:style>
  <w:style w:type="paragraph" w:customStyle="1" w:styleId="Exhibitheader">
    <w:name w:val="Exhibit header"/>
    <w:basedOn w:val="Normal"/>
    <w:qFormat/>
    <w:rsid w:val="00E577C6"/>
    <w:pPr>
      <w:spacing w:before="480" w:after="480"/>
      <w:jc w:val="center"/>
    </w:pPr>
    <w:rPr>
      <w:rFonts w:ascii="Arial" w:hAnsi="Arial"/>
      <w:color w:val="365F91" w:themeColor="accent1" w:themeShade="BF"/>
    </w:rPr>
  </w:style>
  <w:style w:type="paragraph" w:customStyle="1" w:styleId="Exhibitreads">
    <w:name w:val="Exhibit reads"/>
    <w:qFormat/>
    <w:rsid w:val="00E577C6"/>
    <w:pPr>
      <w:spacing w:before="240" w:after="120"/>
    </w:pPr>
    <w:rPr>
      <w:rFonts w:ascii="Times New Roman" w:eastAsia="Times New Roman" w:hAnsi="Times New Roman" w:cs="Times New Roman"/>
      <w:sz w:val="22"/>
    </w:rPr>
  </w:style>
  <w:style w:type="paragraph" w:styleId="Footer">
    <w:name w:val="footer"/>
    <w:aliases w:val="fo"/>
    <w:basedOn w:val="Normal"/>
    <w:link w:val="FooterChar"/>
    <w:uiPriority w:val="99"/>
    <w:rsid w:val="00E577C6"/>
    <w:pPr>
      <w:tabs>
        <w:tab w:val="center" w:pos="4320"/>
        <w:tab w:val="right" w:pos="8640"/>
      </w:tabs>
    </w:pPr>
  </w:style>
  <w:style w:type="character" w:customStyle="1" w:styleId="FooterChar">
    <w:name w:val="Footer Char"/>
    <w:aliases w:val="fo Char"/>
    <w:basedOn w:val="DefaultParagraphFont"/>
    <w:link w:val="Footer"/>
    <w:uiPriority w:val="99"/>
    <w:rsid w:val="00E577C6"/>
    <w:rPr>
      <w:rFonts w:ascii="Times New Roman" w:eastAsia="Times New Roman" w:hAnsi="Times New Roman" w:cs="Times New Roman"/>
    </w:rPr>
  </w:style>
  <w:style w:type="paragraph" w:styleId="Header">
    <w:name w:val="header"/>
    <w:basedOn w:val="Normal"/>
    <w:link w:val="HeaderChar"/>
    <w:rsid w:val="00E577C6"/>
    <w:pPr>
      <w:tabs>
        <w:tab w:val="center" w:pos="4320"/>
        <w:tab w:val="right" w:pos="8640"/>
      </w:tabs>
    </w:pPr>
  </w:style>
  <w:style w:type="character" w:customStyle="1" w:styleId="HeaderChar">
    <w:name w:val="Header Char"/>
    <w:basedOn w:val="DefaultParagraphFont"/>
    <w:link w:val="Header"/>
    <w:rsid w:val="00E577C6"/>
    <w:rPr>
      <w:rFonts w:ascii="Times New Roman" w:eastAsia="Times New Roman" w:hAnsi="Times New Roman" w:cs="Times New Roman"/>
    </w:rPr>
  </w:style>
  <w:style w:type="character" w:customStyle="1" w:styleId="Heading2Char">
    <w:name w:val="Heading 2 Char"/>
    <w:link w:val="Heading2"/>
    <w:uiPriority w:val="9"/>
    <w:rsid w:val="00E577C6"/>
    <w:rPr>
      <w:rFonts w:ascii="Arial" w:eastAsia="Times New Roman" w:hAnsi="Arial" w:cs="Arial"/>
      <w:bCs/>
      <w:iCs/>
      <w:color w:val="1F497D" w:themeColor="text2"/>
      <w:sz w:val="30"/>
      <w:szCs w:val="28"/>
    </w:rPr>
  </w:style>
  <w:style w:type="character" w:customStyle="1" w:styleId="Heading3Char">
    <w:name w:val="Heading 3 Char"/>
    <w:link w:val="Heading3"/>
    <w:uiPriority w:val="9"/>
    <w:rsid w:val="00C918EF"/>
    <w:rPr>
      <w:rFonts w:ascii="Arial" w:eastAsia="Times New Roman" w:hAnsi="Arial" w:cs="Times New Roman"/>
      <w:color w:val="365F91" w:themeColor="accent1" w:themeShade="BF"/>
      <w:sz w:val="26"/>
    </w:rPr>
  </w:style>
  <w:style w:type="character" w:customStyle="1" w:styleId="Heading4Char">
    <w:name w:val="Heading 4 Char"/>
    <w:link w:val="Heading4"/>
    <w:uiPriority w:val="9"/>
    <w:rsid w:val="00E577C6"/>
    <w:rPr>
      <w:rFonts w:ascii="Arial" w:eastAsia="Times New Roman" w:hAnsi="Arial" w:cs="Times New Roman"/>
      <w:bCs/>
      <w:iCs/>
      <w:color w:val="365F91" w:themeColor="accent1" w:themeShade="BF"/>
    </w:rPr>
  </w:style>
  <w:style w:type="character" w:customStyle="1" w:styleId="Heading5Char">
    <w:name w:val="Heading 5 Char"/>
    <w:link w:val="Heading5"/>
    <w:uiPriority w:val="9"/>
    <w:rsid w:val="00E577C6"/>
    <w:rPr>
      <w:rFonts w:ascii="Calibri" w:eastAsia="MS Gothic" w:hAnsi="Calibri" w:cs="Times New Roman"/>
      <w:color w:val="243F60"/>
      <w:sz w:val="20"/>
      <w:szCs w:val="20"/>
    </w:rPr>
  </w:style>
  <w:style w:type="character" w:customStyle="1" w:styleId="Heading6Char">
    <w:name w:val="Heading 6 Char"/>
    <w:link w:val="Heading6"/>
    <w:uiPriority w:val="9"/>
    <w:rsid w:val="00E577C6"/>
    <w:rPr>
      <w:rFonts w:ascii="Calibri" w:eastAsia="MS Gothic" w:hAnsi="Calibri" w:cs="Times New Roman"/>
      <w:i/>
      <w:iCs/>
      <w:color w:val="243F60"/>
      <w:sz w:val="20"/>
      <w:szCs w:val="20"/>
    </w:rPr>
  </w:style>
  <w:style w:type="character" w:customStyle="1" w:styleId="Heading7Char">
    <w:name w:val="Heading 7 Char"/>
    <w:link w:val="Heading7"/>
    <w:uiPriority w:val="9"/>
    <w:rsid w:val="00E577C6"/>
    <w:rPr>
      <w:rFonts w:ascii="Calibri" w:eastAsia="MS Gothic" w:hAnsi="Calibri" w:cs="Times New Roman"/>
      <w:i/>
      <w:iCs/>
      <w:color w:val="404040"/>
      <w:sz w:val="20"/>
      <w:szCs w:val="20"/>
    </w:rPr>
  </w:style>
  <w:style w:type="character" w:customStyle="1" w:styleId="Heading8Char">
    <w:name w:val="Heading 8 Char"/>
    <w:link w:val="Heading8"/>
    <w:uiPriority w:val="9"/>
    <w:rsid w:val="00E577C6"/>
    <w:rPr>
      <w:rFonts w:ascii="Calibri" w:eastAsia="MS Gothic" w:hAnsi="Calibri" w:cs="Times New Roman"/>
      <w:color w:val="404040"/>
      <w:sz w:val="20"/>
      <w:szCs w:val="20"/>
    </w:rPr>
  </w:style>
  <w:style w:type="character" w:customStyle="1" w:styleId="Heading9Char">
    <w:name w:val="Heading 9 Char"/>
    <w:link w:val="Heading9"/>
    <w:uiPriority w:val="9"/>
    <w:rsid w:val="00E577C6"/>
    <w:rPr>
      <w:rFonts w:ascii="Calibri" w:eastAsia="MS Gothic" w:hAnsi="Calibri" w:cs="Times New Roman"/>
      <w:i/>
      <w:iCs/>
      <w:color w:val="404040"/>
      <w:sz w:val="20"/>
      <w:szCs w:val="20"/>
    </w:rPr>
  </w:style>
  <w:style w:type="character" w:styleId="HTMLAcronym">
    <w:name w:val="HTML Acronym"/>
    <w:uiPriority w:val="99"/>
    <w:semiHidden/>
    <w:unhideWhenUsed/>
    <w:rsid w:val="00E577C6"/>
  </w:style>
  <w:style w:type="character" w:styleId="HTMLCite">
    <w:name w:val="HTML Cite"/>
    <w:uiPriority w:val="99"/>
    <w:semiHidden/>
    <w:unhideWhenUsed/>
    <w:rsid w:val="00E577C6"/>
    <w:rPr>
      <w:i/>
      <w:iCs/>
    </w:rPr>
  </w:style>
  <w:style w:type="paragraph" w:customStyle="1" w:styleId="InsideAddress">
    <w:name w:val="Inside Address"/>
    <w:basedOn w:val="Normal"/>
    <w:rsid w:val="00E577C6"/>
  </w:style>
  <w:style w:type="paragraph" w:styleId="List">
    <w:name w:val="List"/>
    <w:basedOn w:val="Normal"/>
    <w:rsid w:val="00E577C6"/>
    <w:pPr>
      <w:ind w:left="360" w:hanging="360"/>
      <w:contextualSpacing/>
    </w:pPr>
  </w:style>
  <w:style w:type="paragraph" w:customStyle="1" w:styleId="numberedlist">
    <w:name w:val="numbered list"/>
    <w:basedOn w:val="ListParagraph"/>
    <w:qFormat/>
    <w:rsid w:val="00E577C6"/>
    <w:pPr>
      <w:numPr>
        <w:numId w:val="23"/>
      </w:numPr>
      <w:spacing w:before="120" w:line="320" w:lineRule="exact"/>
    </w:pPr>
    <w:rPr>
      <w:rFonts w:cs="Times"/>
    </w:rPr>
  </w:style>
  <w:style w:type="character" w:styleId="PageNumber">
    <w:name w:val="page number"/>
    <w:basedOn w:val="DefaultParagraphFont"/>
    <w:rsid w:val="00E577C6"/>
    <w:rPr>
      <w:rFonts w:ascii="Times New Roman" w:hAnsi="Times New Roman"/>
      <w:sz w:val="20"/>
    </w:rPr>
  </w:style>
  <w:style w:type="paragraph" w:customStyle="1" w:styleId="pullquote">
    <w:name w:val="pullquote"/>
    <w:qFormat/>
    <w:rsid w:val="00E577C6"/>
    <w:pPr>
      <w:pBdr>
        <w:bottom w:val="single" w:sz="4" w:space="3" w:color="365F91" w:themeColor="accent1" w:themeShade="BF"/>
      </w:pBdr>
      <w:spacing w:before="120" w:after="120" w:line="360" w:lineRule="exact"/>
    </w:pPr>
    <w:rPr>
      <w:rFonts w:ascii="Arial" w:eastAsia="Times New Roman" w:hAnsi="Arial" w:cs="Times New Roman"/>
      <w:i/>
      <w:color w:val="365F91" w:themeColor="accent1" w:themeShade="BF"/>
    </w:rPr>
  </w:style>
  <w:style w:type="paragraph" w:customStyle="1" w:styleId="References">
    <w:name w:val="References"/>
    <w:basedOn w:val="Body"/>
    <w:uiPriority w:val="99"/>
    <w:qFormat/>
    <w:rsid w:val="00E577C6"/>
    <w:pPr>
      <w:spacing w:after="200"/>
      <w:ind w:left="360" w:hanging="360"/>
    </w:pPr>
    <w:rPr>
      <w:rFonts w:eastAsia="Calibri"/>
    </w:rPr>
  </w:style>
  <w:style w:type="paragraph" w:customStyle="1" w:styleId="sidebarheading">
    <w:name w:val="sidebar heading"/>
    <w:basedOn w:val="sidebar"/>
    <w:qFormat/>
    <w:rsid w:val="00BD44DF"/>
    <w:pPr>
      <w:framePr w:hSpace="187" w:wrap="around" w:vAnchor="text" w:hAnchor="page" w:x="1556" w:y="270"/>
      <w:spacing w:before="240" w:after="240"/>
      <w:jc w:val="center"/>
    </w:pPr>
    <w:rPr>
      <w:b/>
      <w:sz w:val="20"/>
      <w:szCs w:val="20"/>
    </w:rPr>
  </w:style>
  <w:style w:type="paragraph" w:customStyle="1" w:styleId="Style1">
    <w:name w:val="Style1"/>
    <w:basedOn w:val="Body"/>
    <w:qFormat/>
    <w:rsid w:val="00E577C6"/>
  </w:style>
  <w:style w:type="table" w:styleId="TableGrid">
    <w:name w:val="Table Grid"/>
    <w:basedOn w:val="TableNormal"/>
    <w:rsid w:val="00E577C6"/>
    <w:rPr>
      <w:rFonts w:ascii="Cambria" w:eastAsia="MS Mincho"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E577C6"/>
    <w:pPr>
      <w:spacing w:after="0"/>
    </w:pPr>
    <w:rPr>
      <w:rFonts w:ascii="Arial" w:hAnsi="Arial"/>
      <w:sz w:val="20"/>
    </w:rPr>
  </w:style>
  <w:style w:type="paragraph" w:customStyle="1" w:styleId="tablehead">
    <w:name w:val="table head"/>
    <w:basedOn w:val="tabletext"/>
    <w:qFormat/>
    <w:rsid w:val="00E577C6"/>
    <w:rPr>
      <w:color w:val="FFFFFF"/>
    </w:rPr>
  </w:style>
  <w:style w:type="paragraph" w:styleId="TableofFigures">
    <w:name w:val="table of figures"/>
    <w:basedOn w:val="Normal"/>
    <w:next w:val="Normal"/>
    <w:uiPriority w:val="99"/>
    <w:rsid w:val="00E577C6"/>
    <w:pPr>
      <w:spacing w:after="0"/>
    </w:pPr>
  </w:style>
  <w:style w:type="paragraph" w:customStyle="1" w:styleId="Thankyou">
    <w:name w:val="Thank you"/>
    <w:basedOn w:val="Normal"/>
    <w:qFormat/>
    <w:rsid w:val="00E577C6"/>
  </w:style>
  <w:style w:type="paragraph" w:styleId="Title">
    <w:name w:val="Title"/>
    <w:next w:val="Normal"/>
    <w:link w:val="TitleChar"/>
    <w:uiPriority w:val="10"/>
    <w:qFormat/>
    <w:rsid w:val="00E577C6"/>
    <w:rPr>
      <w:rFonts w:ascii="Arial" w:eastAsia="MS Mincho" w:hAnsi="Arial" w:cs="Times New Roman"/>
      <w:bCs/>
      <w:noProof/>
      <w:color w:val="365F91" w:themeColor="accent1" w:themeShade="BF"/>
      <w:sz w:val="36"/>
    </w:rPr>
  </w:style>
  <w:style w:type="character" w:customStyle="1" w:styleId="TitleChar">
    <w:name w:val="Title Char"/>
    <w:link w:val="Title"/>
    <w:uiPriority w:val="10"/>
    <w:rsid w:val="00E577C6"/>
    <w:rPr>
      <w:rFonts w:ascii="Arial" w:eastAsia="MS Mincho" w:hAnsi="Arial" w:cs="Times New Roman"/>
      <w:bCs/>
      <w:noProof/>
      <w:color w:val="365F91" w:themeColor="accent1" w:themeShade="BF"/>
      <w:sz w:val="36"/>
    </w:rPr>
  </w:style>
  <w:style w:type="paragraph" w:styleId="TOC1">
    <w:name w:val="toc 1"/>
    <w:basedOn w:val="Normal"/>
    <w:next w:val="Normal"/>
    <w:autoRedefine/>
    <w:uiPriority w:val="39"/>
    <w:rsid w:val="00E577C6"/>
    <w:pPr>
      <w:tabs>
        <w:tab w:val="right" w:leader="dot" w:pos="9360"/>
      </w:tabs>
      <w:spacing w:before="80" w:after="40"/>
    </w:pPr>
    <w:rPr>
      <w:rFonts w:ascii="Arial" w:eastAsia="Times" w:hAnsi="Arial" w:cs="Arial"/>
      <w:noProof/>
      <w:color w:val="000000" w:themeColor="text1"/>
      <w:sz w:val="22"/>
      <w:szCs w:val="20"/>
    </w:rPr>
  </w:style>
  <w:style w:type="paragraph" w:styleId="TOC2">
    <w:name w:val="toc 2"/>
    <w:basedOn w:val="Normal"/>
    <w:next w:val="Normal"/>
    <w:autoRedefine/>
    <w:uiPriority w:val="39"/>
    <w:rsid w:val="00E577C6"/>
    <w:pPr>
      <w:spacing w:after="80"/>
      <w:ind w:left="245"/>
    </w:pPr>
    <w:rPr>
      <w:rFonts w:ascii="Arial" w:eastAsia="Times" w:hAnsi="Arial"/>
      <w:sz w:val="22"/>
      <w:szCs w:val="20"/>
    </w:rPr>
  </w:style>
  <w:style w:type="paragraph" w:styleId="TOC3">
    <w:name w:val="toc 3"/>
    <w:basedOn w:val="Normal"/>
    <w:next w:val="Normal"/>
    <w:autoRedefine/>
    <w:uiPriority w:val="39"/>
    <w:rsid w:val="00E577C6"/>
    <w:pPr>
      <w:ind w:left="480"/>
    </w:pPr>
  </w:style>
  <w:style w:type="paragraph" w:styleId="TOC4">
    <w:name w:val="toc 4"/>
    <w:basedOn w:val="Normal"/>
    <w:next w:val="Normal"/>
    <w:autoRedefine/>
    <w:rsid w:val="00E577C6"/>
    <w:pPr>
      <w:ind w:left="720"/>
    </w:pPr>
  </w:style>
  <w:style w:type="paragraph" w:styleId="TOC5">
    <w:name w:val="toc 5"/>
    <w:basedOn w:val="Normal"/>
    <w:next w:val="Normal"/>
    <w:autoRedefine/>
    <w:rsid w:val="00E577C6"/>
    <w:pPr>
      <w:ind w:left="960"/>
    </w:pPr>
  </w:style>
  <w:style w:type="paragraph" w:styleId="TOC6">
    <w:name w:val="toc 6"/>
    <w:basedOn w:val="Normal"/>
    <w:next w:val="Normal"/>
    <w:autoRedefine/>
    <w:rsid w:val="00E577C6"/>
    <w:pPr>
      <w:ind w:left="1200"/>
    </w:pPr>
  </w:style>
  <w:style w:type="paragraph" w:styleId="TOC7">
    <w:name w:val="toc 7"/>
    <w:basedOn w:val="Normal"/>
    <w:next w:val="Normal"/>
    <w:autoRedefine/>
    <w:rsid w:val="00E577C6"/>
    <w:pPr>
      <w:ind w:left="1440"/>
    </w:pPr>
  </w:style>
  <w:style w:type="paragraph" w:styleId="TOC8">
    <w:name w:val="toc 8"/>
    <w:basedOn w:val="Normal"/>
    <w:next w:val="Normal"/>
    <w:autoRedefine/>
    <w:rsid w:val="00E577C6"/>
    <w:pPr>
      <w:ind w:left="1680"/>
    </w:pPr>
  </w:style>
  <w:style w:type="paragraph" w:styleId="TOC9">
    <w:name w:val="toc 9"/>
    <w:basedOn w:val="Normal"/>
    <w:next w:val="Normal"/>
    <w:autoRedefine/>
    <w:rsid w:val="00E577C6"/>
    <w:pPr>
      <w:ind w:left="1920"/>
    </w:pPr>
  </w:style>
  <w:style w:type="paragraph" w:customStyle="1" w:styleId="verso">
    <w:name w:val="verso"/>
    <w:basedOn w:val="Normal"/>
    <w:rsid w:val="00E577C6"/>
    <w:pPr>
      <w:spacing w:line="260" w:lineRule="exact"/>
    </w:pPr>
    <w:rPr>
      <w:sz w:val="20"/>
    </w:rPr>
  </w:style>
  <w:style w:type="paragraph" w:styleId="Subtitle">
    <w:name w:val="Subtitle"/>
    <w:basedOn w:val="Normal"/>
    <w:next w:val="Normal"/>
    <w:link w:val="SubtitleChar"/>
    <w:uiPriority w:val="11"/>
    <w:qFormat/>
    <w:rsid w:val="00E577C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577C6"/>
    <w:rPr>
      <w:rFonts w:asciiTheme="majorHAnsi" w:eastAsiaTheme="majorEastAsia" w:hAnsiTheme="majorHAnsi" w:cstheme="majorBidi"/>
      <w:i/>
      <w:iCs/>
      <w:color w:val="4F81BD" w:themeColor="accent1"/>
      <w:spacing w:val="15"/>
    </w:rPr>
  </w:style>
  <w:style w:type="character" w:styleId="Emphasis">
    <w:name w:val="Emphasis"/>
    <w:basedOn w:val="DefaultParagraphFont"/>
    <w:uiPriority w:val="20"/>
    <w:qFormat/>
    <w:rsid w:val="00691201"/>
    <w:rPr>
      <w:i/>
      <w:iCs/>
    </w:rPr>
  </w:style>
  <w:style w:type="character" w:customStyle="1" w:styleId="bodytext0">
    <w:name w:val="bodytext"/>
    <w:basedOn w:val="DefaultParagraphFont"/>
    <w:rsid w:val="004147EA"/>
  </w:style>
  <w:style w:type="character" w:customStyle="1" w:styleId="cit-auth">
    <w:name w:val="cit-auth"/>
    <w:basedOn w:val="DefaultParagraphFont"/>
    <w:rsid w:val="004810BE"/>
  </w:style>
  <w:style w:type="character" w:customStyle="1" w:styleId="cit-name-surname">
    <w:name w:val="cit-name-surname"/>
    <w:basedOn w:val="DefaultParagraphFont"/>
    <w:rsid w:val="004810BE"/>
  </w:style>
  <w:style w:type="character" w:customStyle="1" w:styleId="cit-name-given-names">
    <w:name w:val="cit-name-given-names"/>
    <w:basedOn w:val="DefaultParagraphFont"/>
    <w:rsid w:val="004810BE"/>
  </w:style>
  <w:style w:type="character" w:customStyle="1" w:styleId="cit-pub-date">
    <w:name w:val="cit-pub-date"/>
    <w:basedOn w:val="DefaultParagraphFont"/>
    <w:rsid w:val="004810BE"/>
  </w:style>
  <w:style w:type="character" w:customStyle="1" w:styleId="cit-article-title">
    <w:name w:val="cit-article-title"/>
    <w:basedOn w:val="DefaultParagraphFont"/>
    <w:rsid w:val="004810BE"/>
  </w:style>
  <w:style w:type="character" w:customStyle="1" w:styleId="cit-vol">
    <w:name w:val="cit-vol"/>
    <w:basedOn w:val="DefaultParagraphFont"/>
    <w:rsid w:val="004810BE"/>
  </w:style>
  <w:style w:type="character" w:customStyle="1" w:styleId="cit-fpage">
    <w:name w:val="cit-fpage"/>
    <w:basedOn w:val="DefaultParagraphFont"/>
    <w:rsid w:val="004810BE"/>
  </w:style>
  <w:style w:type="character" w:customStyle="1" w:styleId="cit-lpage">
    <w:name w:val="cit-lpage"/>
    <w:basedOn w:val="DefaultParagraphFont"/>
    <w:rsid w:val="004810BE"/>
  </w:style>
  <w:style w:type="character" w:customStyle="1" w:styleId="st">
    <w:name w:val="st"/>
    <w:basedOn w:val="DefaultParagraphFont"/>
    <w:rsid w:val="008E68B1"/>
  </w:style>
  <w:style w:type="paragraph" w:customStyle="1" w:styleId="Reference">
    <w:name w:val="Reference"/>
    <w:basedOn w:val="Normal"/>
    <w:rsid w:val="009275EE"/>
    <w:pPr>
      <w:ind w:left="567" w:hanging="567"/>
    </w:pPr>
    <w:rPr>
      <w:rFonts w:ascii="Times" w:eastAsia="Times" w:hAnsi="Times"/>
      <w:szCs w:val="20"/>
    </w:rPr>
  </w:style>
  <w:style w:type="character" w:customStyle="1" w:styleId="apple-converted-space">
    <w:name w:val="apple-converted-space"/>
    <w:basedOn w:val="DefaultParagraphFont"/>
    <w:rsid w:val="00221828"/>
  </w:style>
  <w:style w:type="paragraph" w:styleId="EndnoteText">
    <w:name w:val="endnote text"/>
    <w:basedOn w:val="Normal"/>
    <w:link w:val="EndnoteTextChar"/>
    <w:uiPriority w:val="99"/>
    <w:semiHidden/>
    <w:unhideWhenUsed/>
    <w:rsid w:val="003B06F3"/>
    <w:pPr>
      <w:spacing w:after="0"/>
    </w:pPr>
    <w:rPr>
      <w:sz w:val="20"/>
      <w:szCs w:val="20"/>
    </w:rPr>
  </w:style>
  <w:style w:type="character" w:customStyle="1" w:styleId="EndnoteTextChar">
    <w:name w:val="Endnote Text Char"/>
    <w:basedOn w:val="DefaultParagraphFont"/>
    <w:link w:val="EndnoteText"/>
    <w:uiPriority w:val="99"/>
    <w:semiHidden/>
    <w:rsid w:val="003B06F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B06F3"/>
    <w:rPr>
      <w:vertAlign w:val="superscript"/>
    </w:rPr>
  </w:style>
  <w:style w:type="paragraph" w:customStyle="1" w:styleId="body0">
    <w:name w:val="body"/>
    <w:basedOn w:val="Normal"/>
    <w:rsid w:val="00522295"/>
    <w:pPr>
      <w:spacing w:before="120" w:after="240" w:line="320" w:lineRule="exact"/>
    </w:pPr>
    <w:rPr>
      <w:rFonts w:ascii="Tahoma" w:eastAsia="Tahoma" w:hAnsi="Tahoma" w:cs="Tahoma"/>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23207">
      <w:bodyDiv w:val="1"/>
      <w:marLeft w:val="0"/>
      <w:marRight w:val="0"/>
      <w:marTop w:val="0"/>
      <w:marBottom w:val="0"/>
      <w:divBdr>
        <w:top w:val="none" w:sz="0" w:space="0" w:color="auto"/>
        <w:left w:val="none" w:sz="0" w:space="0" w:color="auto"/>
        <w:bottom w:val="none" w:sz="0" w:space="0" w:color="auto"/>
        <w:right w:val="none" w:sz="0" w:space="0" w:color="auto"/>
      </w:divBdr>
      <w:divsChild>
        <w:div w:id="150760779">
          <w:marLeft w:val="0"/>
          <w:marRight w:val="0"/>
          <w:marTop w:val="0"/>
          <w:marBottom w:val="0"/>
          <w:divBdr>
            <w:top w:val="none" w:sz="0" w:space="0" w:color="auto"/>
            <w:left w:val="none" w:sz="0" w:space="0" w:color="auto"/>
            <w:bottom w:val="none" w:sz="0" w:space="0" w:color="auto"/>
            <w:right w:val="none" w:sz="0" w:space="0" w:color="auto"/>
          </w:divBdr>
        </w:div>
      </w:divsChild>
    </w:div>
    <w:div w:id="41759276">
      <w:bodyDiv w:val="1"/>
      <w:marLeft w:val="0"/>
      <w:marRight w:val="0"/>
      <w:marTop w:val="0"/>
      <w:marBottom w:val="0"/>
      <w:divBdr>
        <w:top w:val="none" w:sz="0" w:space="0" w:color="auto"/>
        <w:left w:val="none" w:sz="0" w:space="0" w:color="auto"/>
        <w:bottom w:val="none" w:sz="0" w:space="0" w:color="auto"/>
        <w:right w:val="none" w:sz="0" w:space="0" w:color="auto"/>
      </w:divBdr>
    </w:div>
    <w:div w:id="93551377">
      <w:bodyDiv w:val="1"/>
      <w:marLeft w:val="0"/>
      <w:marRight w:val="0"/>
      <w:marTop w:val="0"/>
      <w:marBottom w:val="0"/>
      <w:divBdr>
        <w:top w:val="none" w:sz="0" w:space="0" w:color="auto"/>
        <w:left w:val="none" w:sz="0" w:space="0" w:color="auto"/>
        <w:bottom w:val="none" w:sz="0" w:space="0" w:color="auto"/>
        <w:right w:val="none" w:sz="0" w:space="0" w:color="auto"/>
      </w:divBdr>
      <w:divsChild>
        <w:div w:id="316685850">
          <w:marLeft w:val="0"/>
          <w:marRight w:val="0"/>
          <w:marTop w:val="0"/>
          <w:marBottom w:val="0"/>
          <w:divBdr>
            <w:top w:val="none" w:sz="0" w:space="0" w:color="auto"/>
            <w:left w:val="none" w:sz="0" w:space="0" w:color="auto"/>
            <w:bottom w:val="none" w:sz="0" w:space="0" w:color="auto"/>
            <w:right w:val="none" w:sz="0" w:space="0" w:color="auto"/>
          </w:divBdr>
        </w:div>
      </w:divsChild>
    </w:div>
    <w:div w:id="159855830">
      <w:bodyDiv w:val="1"/>
      <w:marLeft w:val="0"/>
      <w:marRight w:val="0"/>
      <w:marTop w:val="0"/>
      <w:marBottom w:val="0"/>
      <w:divBdr>
        <w:top w:val="none" w:sz="0" w:space="0" w:color="auto"/>
        <w:left w:val="none" w:sz="0" w:space="0" w:color="auto"/>
        <w:bottom w:val="none" w:sz="0" w:space="0" w:color="auto"/>
        <w:right w:val="none" w:sz="0" w:space="0" w:color="auto"/>
      </w:divBdr>
      <w:divsChild>
        <w:div w:id="1411776632">
          <w:marLeft w:val="0"/>
          <w:marRight w:val="0"/>
          <w:marTop w:val="0"/>
          <w:marBottom w:val="0"/>
          <w:divBdr>
            <w:top w:val="none" w:sz="0" w:space="0" w:color="auto"/>
            <w:left w:val="none" w:sz="0" w:space="0" w:color="auto"/>
            <w:bottom w:val="none" w:sz="0" w:space="0" w:color="auto"/>
            <w:right w:val="none" w:sz="0" w:space="0" w:color="auto"/>
          </w:divBdr>
        </w:div>
      </w:divsChild>
    </w:div>
    <w:div w:id="190144273">
      <w:bodyDiv w:val="1"/>
      <w:marLeft w:val="0"/>
      <w:marRight w:val="0"/>
      <w:marTop w:val="0"/>
      <w:marBottom w:val="0"/>
      <w:divBdr>
        <w:top w:val="none" w:sz="0" w:space="0" w:color="auto"/>
        <w:left w:val="none" w:sz="0" w:space="0" w:color="auto"/>
        <w:bottom w:val="none" w:sz="0" w:space="0" w:color="auto"/>
        <w:right w:val="none" w:sz="0" w:space="0" w:color="auto"/>
      </w:divBdr>
      <w:divsChild>
        <w:div w:id="1387100189">
          <w:marLeft w:val="0"/>
          <w:marRight w:val="0"/>
          <w:marTop w:val="0"/>
          <w:marBottom w:val="0"/>
          <w:divBdr>
            <w:top w:val="none" w:sz="0" w:space="0" w:color="auto"/>
            <w:left w:val="none" w:sz="0" w:space="0" w:color="auto"/>
            <w:bottom w:val="none" w:sz="0" w:space="0" w:color="auto"/>
            <w:right w:val="none" w:sz="0" w:space="0" w:color="auto"/>
          </w:divBdr>
        </w:div>
      </w:divsChild>
    </w:div>
    <w:div w:id="203447179">
      <w:bodyDiv w:val="1"/>
      <w:marLeft w:val="0"/>
      <w:marRight w:val="0"/>
      <w:marTop w:val="0"/>
      <w:marBottom w:val="0"/>
      <w:divBdr>
        <w:top w:val="none" w:sz="0" w:space="0" w:color="auto"/>
        <w:left w:val="none" w:sz="0" w:space="0" w:color="auto"/>
        <w:bottom w:val="none" w:sz="0" w:space="0" w:color="auto"/>
        <w:right w:val="none" w:sz="0" w:space="0" w:color="auto"/>
      </w:divBdr>
    </w:div>
    <w:div w:id="217740824">
      <w:bodyDiv w:val="1"/>
      <w:marLeft w:val="0"/>
      <w:marRight w:val="0"/>
      <w:marTop w:val="0"/>
      <w:marBottom w:val="0"/>
      <w:divBdr>
        <w:top w:val="none" w:sz="0" w:space="0" w:color="auto"/>
        <w:left w:val="none" w:sz="0" w:space="0" w:color="auto"/>
        <w:bottom w:val="none" w:sz="0" w:space="0" w:color="auto"/>
        <w:right w:val="none" w:sz="0" w:space="0" w:color="auto"/>
      </w:divBdr>
      <w:divsChild>
        <w:div w:id="307787424">
          <w:marLeft w:val="0"/>
          <w:marRight w:val="0"/>
          <w:marTop w:val="0"/>
          <w:marBottom w:val="0"/>
          <w:divBdr>
            <w:top w:val="none" w:sz="0" w:space="0" w:color="auto"/>
            <w:left w:val="none" w:sz="0" w:space="0" w:color="auto"/>
            <w:bottom w:val="none" w:sz="0" w:space="0" w:color="auto"/>
            <w:right w:val="none" w:sz="0" w:space="0" w:color="auto"/>
          </w:divBdr>
        </w:div>
      </w:divsChild>
    </w:div>
    <w:div w:id="270860895">
      <w:bodyDiv w:val="1"/>
      <w:marLeft w:val="0"/>
      <w:marRight w:val="0"/>
      <w:marTop w:val="0"/>
      <w:marBottom w:val="0"/>
      <w:divBdr>
        <w:top w:val="none" w:sz="0" w:space="0" w:color="auto"/>
        <w:left w:val="none" w:sz="0" w:space="0" w:color="auto"/>
        <w:bottom w:val="none" w:sz="0" w:space="0" w:color="auto"/>
        <w:right w:val="none" w:sz="0" w:space="0" w:color="auto"/>
      </w:divBdr>
      <w:divsChild>
        <w:div w:id="857888037">
          <w:marLeft w:val="0"/>
          <w:marRight w:val="0"/>
          <w:marTop w:val="0"/>
          <w:marBottom w:val="0"/>
          <w:divBdr>
            <w:top w:val="none" w:sz="0" w:space="0" w:color="auto"/>
            <w:left w:val="none" w:sz="0" w:space="0" w:color="auto"/>
            <w:bottom w:val="none" w:sz="0" w:space="0" w:color="auto"/>
            <w:right w:val="none" w:sz="0" w:space="0" w:color="auto"/>
          </w:divBdr>
        </w:div>
      </w:divsChild>
    </w:div>
    <w:div w:id="277808035">
      <w:bodyDiv w:val="1"/>
      <w:marLeft w:val="0"/>
      <w:marRight w:val="0"/>
      <w:marTop w:val="0"/>
      <w:marBottom w:val="0"/>
      <w:divBdr>
        <w:top w:val="none" w:sz="0" w:space="0" w:color="auto"/>
        <w:left w:val="none" w:sz="0" w:space="0" w:color="auto"/>
        <w:bottom w:val="none" w:sz="0" w:space="0" w:color="auto"/>
        <w:right w:val="none" w:sz="0" w:space="0" w:color="auto"/>
      </w:divBdr>
      <w:divsChild>
        <w:div w:id="207113966">
          <w:marLeft w:val="0"/>
          <w:marRight w:val="0"/>
          <w:marTop w:val="0"/>
          <w:marBottom w:val="0"/>
          <w:divBdr>
            <w:top w:val="none" w:sz="0" w:space="0" w:color="auto"/>
            <w:left w:val="none" w:sz="0" w:space="0" w:color="auto"/>
            <w:bottom w:val="none" w:sz="0" w:space="0" w:color="auto"/>
            <w:right w:val="none" w:sz="0" w:space="0" w:color="auto"/>
          </w:divBdr>
        </w:div>
      </w:divsChild>
    </w:div>
    <w:div w:id="317005335">
      <w:bodyDiv w:val="1"/>
      <w:marLeft w:val="0"/>
      <w:marRight w:val="0"/>
      <w:marTop w:val="0"/>
      <w:marBottom w:val="0"/>
      <w:divBdr>
        <w:top w:val="none" w:sz="0" w:space="0" w:color="auto"/>
        <w:left w:val="none" w:sz="0" w:space="0" w:color="auto"/>
        <w:bottom w:val="none" w:sz="0" w:space="0" w:color="auto"/>
        <w:right w:val="none" w:sz="0" w:space="0" w:color="auto"/>
      </w:divBdr>
      <w:divsChild>
        <w:div w:id="353700445">
          <w:marLeft w:val="0"/>
          <w:marRight w:val="0"/>
          <w:marTop w:val="0"/>
          <w:marBottom w:val="0"/>
          <w:divBdr>
            <w:top w:val="none" w:sz="0" w:space="0" w:color="auto"/>
            <w:left w:val="none" w:sz="0" w:space="0" w:color="auto"/>
            <w:bottom w:val="none" w:sz="0" w:space="0" w:color="auto"/>
            <w:right w:val="none" w:sz="0" w:space="0" w:color="auto"/>
          </w:divBdr>
        </w:div>
      </w:divsChild>
    </w:div>
    <w:div w:id="334310016">
      <w:bodyDiv w:val="1"/>
      <w:marLeft w:val="0"/>
      <w:marRight w:val="0"/>
      <w:marTop w:val="0"/>
      <w:marBottom w:val="0"/>
      <w:divBdr>
        <w:top w:val="none" w:sz="0" w:space="0" w:color="auto"/>
        <w:left w:val="none" w:sz="0" w:space="0" w:color="auto"/>
        <w:bottom w:val="none" w:sz="0" w:space="0" w:color="auto"/>
        <w:right w:val="none" w:sz="0" w:space="0" w:color="auto"/>
      </w:divBdr>
    </w:div>
    <w:div w:id="345985861">
      <w:bodyDiv w:val="1"/>
      <w:marLeft w:val="0"/>
      <w:marRight w:val="0"/>
      <w:marTop w:val="0"/>
      <w:marBottom w:val="0"/>
      <w:divBdr>
        <w:top w:val="none" w:sz="0" w:space="0" w:color="auto"/>
        <w:left w:val="none" w:sz="0" w:space="0" w:color="auto"/>
        <w:bottom w:val="none" w:sz="0" w:space="0" w:color="auto"/>
        <w:right w:val="none" w:sz="0" w:space="0" w:color="auto"/>
      </w:divBdr>
      <w:divsChild>
        <w:div w:id="1683898329">
          <w:marLeft w:val="0"/>
          <w:marRight w:val="0"/>
          <w:marTop w:val="0"/>
          <w:marBottom w:val="0"/>
          <w:divBdr>
            <w:top w:val="none" w:sz="0" w:space="0" w:color="auto"/>
            <w:left w:val="none" w:sz="0" w:space="0" w:color="auto"/>
            <w:bottom w:val="none" w:sz="0" w:space="0" w:color="auto"/>
            <w:right w:val="none" w:sz="0" w:space="0" w:color="auto"/>
          </w:divBdr>
        </w:div>
      </w:divsChild>
    </w:div>
    <w:div w:id="346562681">
      <w:bodyDiv w:val="1"/>
      <w:marLeft w:val="0"/>
      <w:marRight w:val="0"/>
      <w:marTop w:val="0"/>
      <w:marBottom w:val="0"/>
      <w:divBdr>
        <w:top w:val="none" w:sz="0" w:space="0" w:color="auto"/>
        <w:left w:val="none" w:sz="0" w:space="0" w:color="auto"/>
        <w:bottom w:val="none" w:sz="0" w:space="0" w:color="auto"/>
        <w:right w:val="none" w:sz="0" w:space="0" w:color="auto"/>
      </w:divBdr>
    </w:div>
    <w:div w:id="400640902">
      <w:bodyDiv w:val="1"/>
      <w:marLeft w:val="0"/>
      <w:marRight w:val="0"/>
      <w:marTop w:val="0"/>
      <w:marBottom w:val="0"/>
      <w:divBdr>
        <w:top w:val="none" w:sz="0" w:space="0" w:color="auto"/>
        <w:left w:val="none" w:sz="0" w:space="0" w:color="auto"/>
        <w:bottom w:val="none" w:sz="0" w:space="0" w:color="auto"/>
        <w:right w:val="none" w:sz="0" w:space="0" w:color="auto"/>
      </w:divBdr>
    </w:div>
    <w:div w:id="505171663">
      <w:bodyDiv w:val="1"/>
      <w:marLeft w:val="0"/>
      <w:marRight w:val="0"/>
      <w:marTop w:val="0"/>
      <w:marBottom w:val="0"/>
      <w:divBdr>
        <w:top w:val="none" w:sz="0" w:space="0" w:color="auto"/>
        <w:left w:val="none" w:sz="0" w:space="0" w:color="auto"/>
        <w:bottom w:val="none" w:sz="0" w:space="0" w:color="auto"/>
        <w:right w:val="none" w:sz="0" w:space="0" w:color="auto"/>
      </w:divBdr>
      <w:divsChild>
        <w:div w:id="238250105">
          <w:marLeft w:val="0"/>
          <w:marRight w:val="0"/>
          <w:marTop w:val="0"/>
          <w:marBottom w:val="0"/>
          <w:divBdr>
            <w:top w:val="none" w:sz="0" w:space="0" w:color="auto"/>
            <w:left w:val="none" w:sz="0" w:space="0" w:color="auto"/>
            <w:bottom w:val="none" w:sz="0" w:space="0" w:color="auto"/>
            <w:right w:val="none" w:sz="0" w:space="0" w:color="auto"/>
          </w:divBdr>
        </w:div>
      </w:divsChild>
    </w:div>
    <w:div w:id="590549472">
      <w:bodyDiv w:val="1"/>
      <w:marLeft w:val="0"/>
      <w:marRight w:val="0"/>
      <w:marTop w:val="0"/>
      <w:marBottom w:val="0"/>
      <w:divBdr>
        <w:top w:val="none" w:sz="0" w:space="0" w:color="auto"/>
        <w:left w:val="none" w:sz="0" w:space="0" w:color="auto"/>
        <w:bottom w:val="none" w:sz="0" w:space="0" w:color="auto"/>
        <w:right w:val="none" w:sz="0" w:space="0" w:color="auto"/>
      </w:divBdr>
    </w:div>
    <w:div w:id="634722602">
      <w:bodyDiv w:val="1"/>
      <w:marLeft w:val="0"/>
      <w:marRight w:val="0"/>
      <w:marTop w:val="0"/>
      <w:marBottom w:val="0"/>
      <w:divBdr>
        <w:top w:val="none" w:sz="0" w:space="0" w:color="auto"/>
        <w:left w:val="none" w:sz="0" w:space="0" w:color="auto"/>
        <w:bottom w:val="none" w:sz="0" w:space="0" w:color="auto"/>
        <w:right w:val="none" w:sz="0" w:space="0" w:color="auto"/>
      </w:divBdr>
      <w:divsChild>
        <w:div w:id="600918315">
          <w:marLeft w:val="0"/>
          <w:marRight w:val="0"/>
          <w:marTop w:val="0"/>
          <w:marBottom w:val="0"/>
          <w:divBdr>
            <w:top w:val="none" w:sz="0" w:space="0" w:color="auto"/>
            <w:left w:val="none" w:sz="0" w:space="0" w:color="auto"/>
            <w:bottom w:val="none" w:sz="0" w:space="0" w:color="auto"/>
            <w:right w:val="none" w:sz="0" w:space="0" w:color="auto"/>
          </w:divBdr>
        </w:div>
      </w:divsChild>
    </w:div>
    <w:div w:id="742874260">
      <w:bodyDiv w:val="1"/>
      <w:marLeft w:val="0"/>
      <w:marRight w:val="0"/>
      <w:marTop w:val="0"/>
      <w:marBottom w:val="0"/>
      <w:divBdr>
        <w:top w:val="none" w:sz="0" w:space="0" w:color="auto"/>
        <w:left w:val="none" w:sz="0" w:space="0" w:color="auto"/>
        <w:bottom w:val="none" w:sz="0" w:space="0" w:color="auto"/>
        <w:right w:val="none" w:sz="0" w:space="0" w:color="auto"/>
      </w:divBdr>
      <w:divsChild>
        <w:div w:id="1426920270">
          <w:marLeft w:val="0"/>
          <w:marRight w:val="0"/>
          <w:marTop w:val="0"/>
          <w:marBottom w:val="0"/>
          <w:divBdr>
            <w:top w:val="none" w:sz="0" w:space="0" w:color="auto"/>
            <w:left w:val="none" w:sz="0" w:space="0" w:color="auto"/>
            <w:bottom w:val="none" w:sz="0" w:space="0" w:color="auto"/>
            <w:right w:val="none" w:sz="0" w:space="0" w:color="auto"/>
          </w:divBdr>
        </w:div>
      </w:divsChild>
    </w:div>
    <w:div w:id="822740461">
      <w:bodyDiv w:val="1"/>
      <w:marLeft w:val="0"/>
      <w:marRight w:val="0"/>
      <w:marTop w:val="0"/>
      <w:marBottom w:val="0"/>
      <w:divBdr>
        <w:top w:val="none" w:sz="0" w:space="0" w:color="auto"/>
        <w:left w:val="none" w:sz="0" w:space="0" w:color="auto"/>
        <w:bottom w:val="none" w:sz="0" w:space="0" w:color="auto"/>
        <w:right w:val="none" w:sz="0" w:space="0" w:color="auto"/>
      </w:divBdr>
    </w:div>
    <w:div w:id="850031290">
      <w:bodyDiv w:val="1"/>
      <w:marLeft w:val="0"/>
      <w:marRight w:val="0"/>
      <w:marTop w:val="0"/>
      <w:marBottom w:val="0"/>
      <w:divBdr>
        <w:top w:val="none" w:sz="0" w:space="0" w:color="auto"/>
        <w:left w:val="none" w:sz="0" w:space="0" w:color="auto"/>
        <w:bottom w:val="none" w:sz="0" w:space="0" w:color="auto"/>
        <w:right w:val="none" w:sz="0" w:space="0" w:color="auto"/>
      </w:divBdr>
    </w:div>
    <w:div w:id="961040303">
      <w:bodyDiv w:val="1"/>
      <w:marLeft w:val="0"/>
      <w:marRight w:val="0"/>
      <w:marTop w:val="0"/>
      <w:marBottom w:val="0"/>
      <w:divBdr>
        <w:top w:val="none" w:sz="0" w:space="0" w:color="auto"/>
        <w:left w:val="none" w:sz="0" w:space="0" w:color="auto"/>
        <w:bottom w:val="none" w:sz="0" w:space="0" w:color="auto"/>
        <w:right w:val="none" w:sz="0" w:space="0" w:color="auto"/>
      </w:divBdr>
      <w:divsChild>
        <w:div w:id="1299844402">
          <w:marLeft w:val="0"/>
          <w:marRight w:val="0"/>
          <w:marTop w:val="0"/>
          <w:marBottom w:val="0"/>
          <w:divBdr>
            <w:top w:val="none" w:sz="0" w:space="0" w:color="auto"/>
            <w:left w:val="none" w:sz="0" w:space="0" w:color="auto"/>
            <w:bottom w:val="none" w:sz="0" w:space="0" w:color="auto"/>
            <w:right w:val="none" w:sz="0" w:space="0" w:color="auto"/>
          </w:divBdr>
        </w:div>
      </w:divsChild>
    </w:div>
    <w:div w:id="980768825">
      <w:bodyDiv w:val="1"/>
      <w:marLeft w:val="0"/>
      <w:marRight w:val="0"/>
      <w:marTop w:val="0"/>
      <w:marBottom w:val="0"/>
      <w:divBdr>
        <w:top w:val="none" w:sz="0" w:space="0" w:color="auto"/>
        <w:left w:val="none" w:sz="0" w:space="0" w:color="auto"/>
        <w:bottom w:val="none" w:sz="0" w:space="0" w:color="auto"/>
        <w:right w:val="none" w:sz="0" w:space="0" w:color="auto"/>
      </w:divBdr>
      <w:divsChild>
        <w:div w:id="1657536547">
          <w:marLeft w:val="0"/>
          <w:marRight w:val="0"/>
          <w:marTop w:val="0"/>
          <w:marBottom w:val="0"/>
          <w:divBdr>
            <w:top w:val="none" w:sz="0" w:space="0" w:color="auto"/>
            <w:left w:val="none" w:sz="0" w:space="0" w:color="auto"/>
            <w:bottom w:val="none" w:sz="0" w:space="0" w:color="auto"/>
            <w:right w:val="none" w:sz="0" w:space="0" w:color="auto"/>
          </w:divBdr>
        </w:div>
      </w:divsChild>
    </w:div>
    <w:div w:id="1246720547">
      <w:bodyDiv w:val="1"/>
      <w:marLeft w:val="0"/>
      <w:marRight w:val="0"/>
      <w:marTop w:val="0"/>
      <w:marBottom w:val="0"/>
      <w:divBdr>
        <w:top w:val="none" w:sz="0" w:space="0" w:color="auto"/>
        <w:left w:val="none" w:sz="0" w:space="0" w:color="auto"/>
        <w:bottom w:val="none" w:sz="0" w:space="0" w:color="auto"/>
        <w:right w:val="none" w:sz="0" w:space="0" w:color="auto"/>
      </w:divBdr>
      <w:divsChild>
        <w:div w:id="1407726244">
          <w:marLeft w:val="0"/>
          <w:marRight w:val="0"/>
          <w:marTop w:val="0"/>
          <w:marBottom w:val="0"/>
          <w:divBdr>
            <w:top w:val="none" w:sz="0" w:space="0" w:color="auto"/>
            <w:left w:val="none" w:sz="0" w:space="0" w:color="auto"/>
            <w:bottom w:val="none" w:sz="0" w:space="0" w:color="auto"/>
            <w:right w:val="none" w:sz="0" w:space="0" w:color="auto"/>
          </w:divBdr>
        </w:div>
      </w:divsChild>
    </w:div>
    <w:div w:id="1379628424">
      <w:bodyDiv w:val="1"/>
      <w:marLeft w:val="0"/>
      <w:marRight w:val="0"/>
      <w:marTop w:val="0"/>
      <w:marBottom w:val="0"/>
      <w:divBdr>
        <w:top w:val="none" w:sz="0" w:space="0" w:color="auto"/>
        <w:left w:val="none" w:sz="0" w:space="0" w:color="auto"/>
        <w:bottom w:val="none" w:sz="0" w:space="0" w:color="auto"/>
        <w:right w:val="none" w:sz="0" w:space="0" w:color="auto"/>
      </w:divBdr>
      <w:divsChild>
        <w:div w:id="1478767922">
          <w:marLeft w:val="0"/>
          <w:marRight w:val="0"/>
          <w:marTop w:val="0"/>
          <w:marBottom w:val="0"/>
          <w:divBdr>
            <w:top w:val="none" w:sz="0" w:space="0" w:color="auto"/>
            <w:left w:val="none" w:sz="0" w:space="0" w:color="auto"/>
            <w:bottom w:val="none" w:sz="0" w:space="0" w:color="auto"/>
            <w:right w:val="none" w:sz="0" w:space="0" w:color="auto"/>
          </w:divBdr>
        </w:div>
      </w:divsChild>
    </w:div>
    <w:div w:id="1470125737">
      <w:bodyDiv w:val="1"/>
      <w:marLeft w:val="0"/>
      <w:marRight w:val="0"/>
      <w:marTop w:val="0"/>
      <w:marBottom w:val="0"/>
      <w:divBdr>
        <w:top w:val="none" w:sz="0" w:space="0" w:color="auto"/>
        <w:left w:val="none" w:sz="0" w:space="0" w:color="auto"/>
        <w:bottom w:val="none" w:sz="0" w:space="0" w:color="auto"/>
        <w:right w:val="none" w:sz="0" w:space="0" w:color="auto"/>
      </w:divBdr>
      <w:divsChild>
        <w:div w:id="1552303067">
          <w:marLeft w:val="0"/>
          <w:marRight w:val="0"/>
          <w:marTop w:val="0"/>
          <w:marBottom w:val="0"/>
          <w:divBdr>
            <w:top w:val="none" w:sz="0" w:space="0" w:color="auto"/>
            <w:left w:val="none" w:sz="0" w:space="0" w:color="auto"/>
            <w:bottom w:val="none" w:sz="0" w:space="0" w:color="auto"/>
            <w:right w:val="none" w:sz="0" w:space="0" w:color="auto"/>
          </w:divBdr>
        </w:div>
      </w:divsChild>
    </w:div>
    <w:div w:id="1489635164">
      <w:bodyDiv w:val="1"/>
      <w:marLeft w:val="0"/>
      <w:marRight w:val="0"/>
      <w:marTop w:val="0"/>
      <w:marBottom w:val="0"/>
      <w:divBdr>
        <w:top w:val="none" w:sz="0" w:space="0" w:color="auto"/>
        <w:left w:val="none" w:sz="0" w:space="0" w:color="auto"/>
        <w:bottom w:val="none" w:sz="0" w:space="0" w:color="auto"/>
        <w:right w:val="none" w:sz="0" w:space="0" w:color="auto"/>
      </w:divBdr>
      <w:divsChild>
        <w:div w:id="1762987712">
          <w:marLeft w:val="0"/>
          <w:marRight w:val="0"/>
          <w:marTop w:val="0"/>
          <w:marBottom w:val="0"/>
          <w:divBdr>
            <w:top w:val="none" w:sz="0" w:space="0" w:color="auto"/>
            <w:left w:val="none" w:sz="0" w:space="0" w:color="auto"/>
            <w:bottom w:val="none" w:sz="0" w:space="0" w:color="auto"/>
            <w:right w:val="none" w:sz="0" w:space="0" w:color="auto"/>
          </w:divBdr>
        </w:div>
      </w:divsChild>
    </w:div>
    <w:div w:id="1549026054">
      <w:bodyDiv w:val="1"/>
      <w:marLeft w:val="0"/>
      <w:marRight w:val="0"/>
      <w:marTop w:val="0"/>
      <w:marBottom w:val="0"/>
      <w:divBdr>
        <w:top w:val="none" w:sz="0" w:space="0" w:color="auto"/>
        <w:left w:val="none" w:sz="0" w:space="0" w:color="auto"/>
        <w:bottom w:val="none" w:sz="0" w:space="0" w:color="auto"/>
        <w:right w:val="none" w:sz="0" w:space="0" w:color="auto"/>
      </w:divBdr>
      <w:divsChild>
        <w:div w:id="1416121895">
          <w:marLeft w:val="0"/>
          <w:marRight w:val="0"/>
          <w:marTop w:val="0"/>
          <w:marBottom w:val="0"/>
          <w:divBdr>
            <w:top w:val="none" w:sz="0" w:space="0" w:color="auto"/>
            <w:left w:val="none" w:sz="0" w:space="0" w:color="auto"/>
            <w:bottom w:val="none" w:sz="0" w:space="0" w:color="auto"/>
            <w:right w:val="none" w:sz="0" w:space="0" w:color="auto"/>
          </w:divBdr>
        </w:div>
      </w:divsChild>
    </w:div>
    <w:div w:id="1643192767">
      <w:bodyDiv w:val="1"/>
      <w:marLeft w:val="0"/>
      <w:marRight w:val="0"/>
      <w:marTop w:val="0"/>
      <w:marBottom w:val="0"/>
      <w:divBdr>
        <w:top w:val="none" w:sz="0" w:space="0" w:color="auto"/>
        <w:left w:val="none" w:sz="0" w:space="0" w:color="auto"/>
        <w:bottom w:val="none" w:sz="0" w:space="0" w:color="auto"/>
        <w:right w:val="none" w:sz="0" w:space="0" w:color="auto"/>
      </w:divBdr>
      <w:divsChild>
        <w:div w:id="296111559">
          <w:marLeft w:val="0"/>
          <w:marRight w:val="0"/>
          <w:marTop w:val="0"/>
          <w:marBottom w:val="0"/>
          <w:divBdr>
            <w:top w:val="none" w:sz="0" w:space="0" w:color="auto"/>
            <w:left w:val="none" w:sz="0" w:space="0" w:color="auto"/>
            <w:bottom w:val="none" w:sz="0" w:space="0" w:color="auto"/>
            <w:right w:val="none" w:sz="0" w:space="0" w:color="auto"/>
          </w:divBdr>
        </w:div>
      </w:divsChild>
    </w:div>
    <w:div w:id="1778334868">
      <w:bodyDiv w:val="1"/>
      <w:marLeft w:val="0"/>
      <w:marRight w:val="0"/>
      <w:marTop w:val="0"/>
      <w:marBottom w:val="0"/>
      <w:divBdr>
        <w:top w:val="none" w:sz="0" w:space="0" w:color="auto"/>
        <w:left w:val="none" w:sz="0" w:space="0" w:color="auto"/>
        <w:bottom w:val="none" w:sz="0" w:space="0" w:color="auto"/>
        <w:right w:val="none" w:sz="0" w:space="0" w:color="auto"/>
      </w:divBdr>
      <w:divsChild>
        <w:div w:id="467555146">
          <w:marLeft w:val="0"/>
          <w:marRight w:val="0"/>
          <w:marTop w:val="0"/>
          <w:marBottom w:val="0"/>
          <w:divBdr>
            <w:top w:val="none" w:sz="0" w:space="0" w:color="auto"/>
            <w:left w:val="none" w:sz="0" w:space="0" w:color="auto"/>
            <w:bottom w:val="none" w:sz="0" w:space="0" w:color="auto"/>
            <w:right w:val="none" w:sz="0" w:space="0" w:color="auto"/>
          </w:divBdr>
        </w:div>
      </w:divsChild>
    </w:div>
    <w:div w:id="1927035275">
      <w:bodyDiv w:val="1"/>
      <w:marLeft w:val="0"/>
      <w:marRight w:val="0"/>
      <w:marTop w:val="0"/>
      <w:marBottom w:val="0"/>
      <w:divBdr>
        <w:top w:val="none" w:sz="0" w:space="0" w:color="auto"/>
        <w:left w:val="none" w:sz="0" w:space="0" w:color="auto"/>
        <w:bottom w:val="none" w:sz="0" w:space="0" w:color="auto"/>
        <w:right w:val="none" w:sz="0" w:space="0" w:color="auto"/>
      </w:divBdr>
    </w:div>
    <w:div w:id="1957710212">
      <w:bodyDiv w:val="1"/>
      <w:marLeft w:val="0"/>
      <w:marRight w:val="0"/>
      <w:marTop w:val="0"/>
      <w:marBottom w:val="0"/>
      <w:divBdr>
        <w:top w:val="none" w:sz="0" w:space="0" w:color="auto"/>
        <w:left w:val="none" w:sz="0" w:space="0" w:color="auto"/>
        <w:bottom w:val="none" w:sz="0" w:space="0" w:color="auto"/>
        <w:right w:val="none" w:sz="0" w:space="0" w:color="auto"/>
      </w:divBdr>
      <w:divsChild>
        <w:div w:id="753819514">
          <w:marLeft w:val="0"/>
          <w:marRight w:val="0"/>
          <w:marTop w:val="0"/>
          <w:marBottom w:val="0"/>
          <w:divBdr>
            <w:top w:val="none" w:sz="0" w:space="0" w:color="auto"/>
            <w:left w:val="none" w:sz="0" w:space="0" w:color="auto"/>
            <w:bottom w:val="none" w:sz="0" w:space="0" w:color="auto"/>
            <w:right w:val="none" w:sz="0" w:space="0" w:color="auto"/>
          </w:divBdr>
        </w:div>
      </w:divsChild>
    </w:div>
    <w:div w:id="1975911400">
      <w:bodyDiv w:val="1"/>
      <w:marLeft w:val="0"/>
      <w:marRight w:val="0"/>
      <w:marTop w:val="0"/>
      <w:marBottom w:val="0"/>
      <w:divBdr>
        <w:top w:val="none" w:sz="0" w:space="0" w:color="auto"/>
        <w:left w:val="none" w:sz="0" w:space="0" w:color="auto"/>
        <w:bottom w:val="none" w:sz="0" w:space="0" w:color="auto"/>
        <w:right w:val="none" w:sz="0" w:space="0" w:color="auto"/>
      </w:divBdr>
    </w:div>
    <w:div w:id="1994598077">
      <w:bodyDiv w:val="1"/>
      <w:marLeft w:val="0"/>
      <w:marRight w:val="0"/>
      <w:marTop w:val="0"/>
      <w:marBottom w:val="0"/>
      <w:divBdr>
        <w:top w:val="none" w:sz="0" w:space="0" w:color="auto"/>
        <w:left w:val="none" w:sz="0" w:space="0" w:color="auto"/>
        <w:bottom w:val="none" w:sz="0" w:space="0" w:color="auto"/>
        <w:right w:val="none" w:sz="0" w:space="0" w:color="auto"/>
      </w:divBdr>
    </w:div>
    <w:div w:id="2037928275">
      <w:bodyDiv w:val="1"/>
      <w:marLeft w:val="0"/>
      <w:marRight w:val="0"/>
      <w:marTop w:val="0"/>
      <w:marBottom w:val="0"/>
      <w:divBdr>
        <w:top w:val="none" w:sz="0" w:space="0" w:color="auto"/>
        <w:left w:val="none" w:sz="0" w:space="0" w:color="auto"/>
        <w:bottom w:val="none" w:sz="0" w:space="0" w:color="auto"/>
        <w:right w:val="none" w:sz="0" w:space="0" w:color="auto"/>
      </w:divBdr>
    </w:div>
    <w:div w:id="2113012757">
      <w:bodyDiv w:val="1"/>
      <w:marLeft w:val="0"/>
      <w:marRight w:val="0"/>
      <w:marTop w:val="0"/>
      <w:marBottom w:val="0"/>
      <w:divBdr>
        <w:top w:val="none" w:sz="0" w:space="0" w:color="auto"/>
        <w:left w:val="none" w:sz="0" w:space="0" w:color="auto"/>
        <w:bottom w:val="none" w:sz="0" w:space="0" w:color="auto"/>
        <w:right w:val="none" w:sz="0" w:space="0" w:color="auto"/>
      </w:divBdr>
      <w:divsChild>
        <w:div w:id="1266499495">
          <w:marLeft w:val="0"/>
          <w:marRight w:val="0"/>
          <w:marTop w:val="0"/>
          <w:marBottom w:val="0"/>
          <w:divBdr>
            <w:top w:val="none" w:sz="0" w:space="0" w:color="auto"/>
            <w:left w:val="none" w:sz="0" w:space="0" w:color="auto"/>
            <w:bottom w:val="none" w:sz="0" w:space="0" w:color="auto"/>
            <w:right w:val="none" w:sz="0" w:space="0" w:color="auto"/>
          </w:divBdr>
        </w:div>
      </w:divsChild>
    </w:div>
    <w:div w:id="2143425746">
      <w:bodyDiv w:val="1"/>
      <w:marLeft w:val="0"/>
      <w:marRight w:val="0"/>
      <w:marTop w:val="0"/>
      <w:marBottom w:val="0"/>
      <w:divBdr>
        <w:top w:val="none" w:sz="0" w:space="0" w:color="auto"/>
        <w:left w:val="none" w:sz="0" w:space="0" w:color="auto"/>
        <w:bottom w:val="none" w:sz="0" w:space="0" w:color="auto"/>
        <w:right w:val="none" w:sz="0" w:space="0" w:color="auto"/>
      </w:divBdr>
      <w:divsChild>
        <w:div w:id="14246433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ss.psu.ed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telscenter.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kaputcenter.umassd.edu/projects/simcal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AAC2A-57D4-438F-950F-EE7391CF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5450</Words>
  <Characters>31067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36445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Policy Division</dc:creator>
  <cp:lastModifiedBy>U.S. Department of Education</cp:lastModifiedBy>
  <cp:revision>2</cp:revision>
  <cp:lastPrinted>2013-01-22T21:25:00Z</cp:lastPrinted>
  <dcterms:created xsi:type="dcterms:W3CDTF">2014-07-07T20:50:00Z</dcterms:created>
  <dcterms:modified xsi:type="dcterms:W3CDTF">2014-07-07T20:50:00Z</dcterms:modified>
</cp:coreProperties>
</file>